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"/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96"/>
        <w:gridCol w:w="1985"/>
        <w:gridCol w:w="1559"/>
        <w:gridCol w:w="1559"/>
        <w:gridCol w:w="1134"/>
        <w:gridCol w:w="1417"/>
      </w:tblGrid>
      <w:tr w:rsidR="001E4BAE" w14:paraId="3C492685" w14:textId="77777777" w:rsidTr="00032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0" w:author="Feras Al-Basha" w:date="2020-11-14T13:23:00Z"/>
        </w:trPr>
        <w:tc>
          <w:tcPr>
            <w:tcW w:w="1696" w:type="dxa"/>
          </w:tcPr>
          <w:p w14:paraId="551DFFB7" w14:textId="77777777" w:rsidR="001E4BAE" w:rsidRDefault="001E4BAE" w:rsidP="00793FC4">
            <w:pPr>
              <w:rPr>
                <w:ins w:id="1" w:author="Feras Al-Basha" w:date="2020-11-14T13:23:00Z"/>
              </w:rPr>
            </w:pPr>
            <w:ins w:id="2" w:author="Feras Al-Basha" w:date="2020-11-14T13:24:00Z">
              <w:r>
                <w:t>Product Category</w:t>
              </w:r>
            </w:ins>
          </w:p>
        </w:tc>
        <w:tc>
          <w:tcPr>
            <w:tcW w:w="1985" w:type="dxa"/>
          </w:tcPr>
          <w:p w14:paraId="7AE7E81E" w14:textId="77777777" w:rsidR="001E4BAE" w:rsidRDefault="001E4BAE" w:rsidP="00793FC4">
            <w:pPr>
              <w:rPr>
                <w:ins w:id="3" w:author="Feras Al-Basha" w:date="2020-11-14T13:23:00Z"/>
              </w:rPr>
            </w:pPr>
            <w:ins w:id="4" w:author="Feras Al-Basha" w:date="2020-11-14T13:26:00Z">
              <w:r>
                <w:t>Search Term</w:t>
              </w:r>
            </w:ins>
          </w:p>
        </w:tc>
        <w:tc>
          <w:tcPr>
            <w:tcW w:w="1559" w:type="dxa"/>
          </w:tcPr>
          <w:p w14:paraId="2DC0C288" w14:textId="77777777" w:rsidR="001E4BAE" w:rsidRDefault="001E4BAE" w:rsidP="00793FC4">
            <w:pPr>
              <w:rPr>
                <w:ins w:id="5" w:author="Feras Al-Basha" w:date="2020-11-14T13:23:00Z"/>
              </w:rPr>
            </w:pPr>
            <w:ins w:id="6" w:author="Feras Al-Basha" w:date="2020-11-14T13:27:00Z">
              <w:r>
                <w:t>Search Category</w:t>
              </w:r>
            </w:ins>
          </w:p>
        </w:tc>
        <w:tc>
          <w:tcPr>
            <w:tcW w:w="1559" w:type="dxa"/>
          </w:tcPr>
          <w:p w14:paraId="56F3AA28" w14:textId="77777777" w:rsidR="001E4BAE" w:rsidRDefault="001E4BAE" w:rsidP="00793FC4">
            <w:pPr>
              <w:rPr>
                <w:ins w:id="7" w:author="Feras Al-Basha" w:date="2020-11-14T15:00:00Z"/>
              </w:rPr>
            </w:pPr>
            <w:ins w:id="8" w:author="Feras Al-Basha" w:date="2020-11-14T15:00:00Z">
              <w:r>
                <w:t>Search Semantic Tag</w:t>
              </w:r>
            </w:ins>
          </w:p>
        </w:tc>
        <w:tc>
          <w:tcPr>
            <w:tcW w:w="1134" w:type="dxa"/>
          </w:tcPr>
          <w:p w14:paraId="2ADC477F" w14:textId="6A611342" w:rsidR="001E4BAE" w:rsidRDefault="001E4BAE" w:rsidP="00793FC4">
            <w:r>
              <w:t>Search Type</w:t>
            </w:r>
          </w:p>
        </w:tc>
        <w:tc>
          <w:tcPr>
            <w:tcW w:w="1417" w:type="dxa"/>
          </w:tcPr>
          <w:p w14:paraId="5CD396B3" w14:textId="37C565B9" w:rsidR="001E4BAE" w:rsidRDefault="001E4BAE" w:rsidP="00793FC4">
            <w:pPr>
              <w:rPr>
                <w:ins w:id="9" w:author="Feras Al-Basha" w:date="2020-11-14T13:23:00Z"/>
              </w:rPr>
            </w:pPr>
            <w:ins w:id="10" w:author="Feras Al-Basha" w:date="2020-11-14T13:27:00Z">
              <w:r>
                <w:t>Search</w:t>
              </w:r>
              <w:r w:rsidRPr="00E81675">
                <w:t xml:space="preserve"> </w:t>
              </w:r>
            </w:ins>
            <w:ins w:id="11" w:author="Feras Al-Basha" w:date="2020-11-14T13:28:00Z">
              <w:r>
                <w:t>Location</w:t>
              </w:r>
            </w:ins>
          </w:p>
        </w:tc>
      </w:tr>
      <w:tr w:rsidR="000D2F5C" w14:paraId="585C10C5" w14:textId="77777777" w:rsidTr="0003206B">
        <w:trPr>
          <w:trHeight w:val="273"/>
          <w:jc w:val="center"/>
          <w:ins w:id="12" w:author="Feras Al-Basha" w:date="2020-11-14T13:23:00Z"/>
        </w:trPr>
        <w:tc>
          <w:tcPr>
            <w:tcW w:w="1696" w:type="dxa"/>
            <w:vMerge w:val="restart"/>
          </w:tcPr>
          <w:p w14:paraId="5D579FD2" w14:textId="77777777" w:rsidR="000D2F5C" w:rsidRDefault="000D2F5C" w:rsidP="00793FC4">
            <w:pPr>
              <w:rPr>
                <w:ins w:id="13" w:author="Feras Al-Basha" w:date="2020-11-14T13:55:00Z"/>
                <w:sz w:val="20"/>
                <w:szCs w:val="18"/>
              </w:rPr>
            </w:pPr>
            <w:ins w:id="14" w:author="Feras Al-Basha" w:date="2020-11-14T13:25:00Z">
              <w:r w:rsidRPr="008D6CDA">
                <w:rPr>
                  <w:sz w:val="20"/>
                  <w:szCs w:val="18"/>
                  <w:rPrChange w:id="15" w:author="Feras Al-Basha" w:date="2020-11-14T13:34:00Z">
                    <w:rPr/>
                  </w:rPrChange>
                </w:rPr>
                <w:t xml:space="preserve">Bed, Bath </w:t>
              </w:r>
            </w:ins>
            <w:ins w:id="16" w:author="Feras Al-Basha" w:date="2020-11-14T13:38:00Z">
              <w:r>
                <w:rPr>
                  <w:sz w:val="20"/>
                  <w:szCs w:val="18"/>
                </w:rPr>
                <w:t>&amp;</w:t>
              </w:r>
            </w:ins>
          </w:p>
          <w:p w14:paraId="059B1D86" w14:textId="77777777" w:rsidR="000D2F5C" w:rsidRPr="008D6CDA" w:rsidRDefault="000D2F5C" w:rsidP="00793FC4">
            <w:pPr>
              <w:rPr>
                <w:ins w:id="17" w:author="Feras Al-Basha" w:date="2020-11-14T13:23:00Z"/>
                <w:sz w:val="20"/>
                <w:szCs w:val="18"/>
                <w:rPrChange w:id="18" w:author="Feras Al-Basha" w:date="2020-11-14T13:34:00Z">
                  <w:rPr>
                    <w:ins w:id="19" w:author="Feras Al-Basha" w:date="2020-11-14T13:23:00Z"/>
                  </w:rPr>
                </w:rPrChange>
              </w:rPr>
            </w:pPr>
            <w:ins w:id="20" w:author="Feras Al-Basha" w:date="2020-11-14T13:25:00Z">
              <w:r w:rsidRPr="008D6CDA">
                <w:rPr>
                  <w:sz w:val="20"/>
                  <w:szCs w:val="18"/>
                  <w:rPrChange w:id="21" w:author="Feras Al-Basha" w:date="2020-11-14T13:34:00Z">
                    <w:rPr/>
                  </w:rPrChange>
                </w:rPr>
                <w:t>Table</w:t>
              </w:r>
            </w:ins>
          </w:p>
          <w:p w14:paraId="2AC8562D" w14:textId="77777777" w:rsidR="000D2F5C" w:rsidRPr="008D6CDA" w:rsidRDefault="000D2F5C" w:rsidP="00793FC4">
            <w:pPr>
              <w:rPr>
                <w:ins w:id="22" w:author="Feras Al-Basha" w:date="2020-11-14T13:23:00Z"/>
                <w:sz w:val="20"/>
                <w:szCs w:val="18"/>
                <w:rPrChange w:id="23" w:author="Feras Al-Basha" w:date="2020-11-14T13:34:00Z">
                  <w:rPr>
                    <w:ins w:id="24" w:author="Feras Al-Basha" w:date="2020-11-14T13:23:00Z"/>
                  </w:rPr>
                </w:rPrChange>
              </w:rPr>
            </w:pPr>
          </w:p>
        </w:tc>
        <w:tc>
          <w:tcPr>
            <w:tcW w:w="1985" w:type="dxa"/>
          </w:tcPr>
          <w:p w14:paraId="629ED489" w14:textId="2B2D77F9" w:rsidR="000D2F5C" w:rsidRDefault="000D2F5C" w:rsidP="00793FC4">
            <w:pPr>
              <w:rPr>
                <w:ins w:id="25" w:author="Feras Al-Basha" w:date="2020-11-14T13:23:00Z"/>
              </w:rPr>
            </w:pPr>
            <w:r w:rsidRPr="00CC3BBE">
              <w:t>Casas Bahia</w:t>
            </w:r>
          </w:p>
        </w:tc>
        <w:tc>
          <w:tcPr>
            <w:tcW w:w="1559" w:type="dxa"/>
          </w:tcPr>
          <w:p w14:paraId="024C83F5" w14:textId="28B7A365" w:rsidR="000D2F5C" w:rsidRDefault="000D2F5C" w:rsidP="00793FC4">
            <w:pPr>
              <w:rPr>
                <w:ins w:id="26" w:author="Feras Al-Basha" w:date="2020-11-14T13:23:00Z"/>
              </w:rPr>
            </w:pPr>
            <w:r>
              <w:t>Shopping</w:t>
            </w:r>
          </w:p>
        </w:tc>
        <w:tc>
          <w:tcPr>
            <w:tcW w:w="1559" w:type="dxa"/>
          </w:tcPr>
          <w:p w14:paraId="4C6F0EF7" w14:textId="14A0270B" w:rsidR="000D2F5C" w:rsidRDefault="000D2F5C" w:rsidP="00793FC4">
            <w:pPr>
              <w:rPr>
                <w:ins w:id="27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Retail chain company</w:t>
            </w:r>
          </w:p>
        </w:tc>
        <w:tc>
          <w:tcPr>
            <w:tcW w:w="1134" w:type="dxa"/>
          </w:tcPr>
          <w:p w14:paraId="6C9DDD44" w14:textId="73A17EE9" w:rsidR="000D2F5C" w:rsidRDefault="000D2F5C" w:rsidP="00793FC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Google Shopping</w:t>
            </w:r>
          </w:p>
        </w:tc>
        <w:tc>
          <w:tcPr>
            <w:tcW w:w="1417" w:type="dxa"/>
          </w:tcPr>
          <w:p w14:paraId="5B9E0614" w14:textId="195D4438" w:rsidR="000D2F5C" w:rsidRDefault="000D2F5C" w:rsidP="00793FC4">
            <w:pPr>
              <w:rPr>
                <w:ins w:id="28" w:author="Feras Al-Basha" w:date="2020-11-14T13:23:00Z"/>
              </w:rPr>
            </w:pPr>
            <w:r>
              <w:t>Sao Paolo</w:t>
            </w:r>
          </w:p>
        </w:tc>
      </w:tr>
      <w:tr w:rsidR="000D2F5C" w14:paraId="4D117DCF" w14:textId="77777777" w:rsidTr="0003206B">
        <w:trPr>
          <w:jc w:val="center"/>
          <w:ins w:id="29" w:author="Feras Al-Basha" w:date="2020-11-14T13:23:00Z"/>
        </w:trPr>
        <w:tc>
          <w:tcPr>
            <w:tcW w:w="1696" w:type="dxa"/>
            <w:vMerge/>
          </w:tcPr>
          <w:p w14:paraId="5EFC37CC" w14:textId="77777777" w:rsidR="000D2F5C" w:rsidRDefault="000D2F5C" w:rsidP="00CC3BBE">
            <w:pPr>
              <w:rPr>
                <w:ins w:id="30" w:author="Feras Al-Basha" w:date="2020-11-14T13:23:00Z"/>
              </w:rPr>
            </w:pPr>
          </w:p>
        </w:tc>
        <w:tc>
          <w:tcPr>
            <w:tcW w:w="1985" w:type="dxa"/>
          </w:tcPr>
          <w:p w14:paraId="0CF56BF9" w14:textId="3E10851C" w:rsidR="000D2F5C" w:rsidRDefault="000D2F5C" w:rsidP="00CC3BBE">
            <w:pPr>
              <w:rPr>
                <w:ins w:id="31" w:author="Feras Al-Basha" w:date="2020-11-14T13:23:00Z"/>
              </w:rPr>
            </w:pPr>
            <w:proofErr w:type="spellStart"/>
            <w:r w:rsidRPr="00CC3BBE">
              <w:t>jogo</w:t>
            </w:r>
            <w:proofErr w:type="spellEnd"/>
            <w:r w:rsidRPr="00CC3BBE">
              <w:t xml:space="preserve"> de </w:t>
            </w:r>
            <w:proofErr w:type="spellStart"/>
            <w:r w:rsidRPr="00CC3BBE">
              <w:t>cama</w:t>
            </w:r>
            <w:proofErr w:type="spellEnd"/>
          </w:p>
        </w:tc>
        <w:tc>
          <w:tcPr>
            <w:tcW w:w="1559" w:type="dxa"/>
          </w:tcPr>
          <w:p w14:paraId="3E3BE149" w14:textId="1C96F122" w:rsidR="000D2F5C" w:rsidRDefault="000D2F5C" w:rsidP="00CC3BBE">
            <w:pPr>
              <w:rPr>
                <w:ins w:id="32" w:author="Feras Al-Basha" w:date="2020-11-14T13:23:00Z"/>
              </w:rPr>
            </w:pPr>
            <w:r>
              <w:t>Shopping</w:t>
            </w:r>
          </w:p>
        </w:tc>
        <w:tc>
          <w:tcPr>
            <w:tcW w:w="1559" w:type="dxa"/>
          </w:tcPr>
          <w:p w14:paraId="1A3E7F58" w14:textId="33AFE078" w:rsidR="000D2F5C" w:rsidRPr="003D6531" w:rsidRDefault="000D2F5C" w:rsidP="00CC3BBE">
            <w:pPr>
              <w:rPr>
                <w:ins w:id="33" w:author="Feras Al-Basha" w:date="2020-11-14T15:00:00Z"/>
                <w:sz w:val="20"/>
                <w:szCs w:val="18"/>
              </w:rPr>
            </w:pPr>
            <w:ins w:id="34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15EF639F" w14:textId="7D431D9A" w:rsidR="000D2F5C" w:rsidRPr="007A46F0" w:rsidRDefault="000D2F5C" w:rsidP="00CC3BBE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AA813EE" w14:textId="12D39E20" w:rsidR="000D2F5C" w:rsidRDefault="000D2F5C" w:rsidP="00CC3BBE">
            <w:pPr>
              <w:rPr>
                <w:ins w:id="35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35BB78EB" w14:textId="77777777" w:rsidTr="0003206B">
        <w:trPr>
          <w:jc w:val="center"/>
          <w:ins w:id="36" w:author="Feras Al-Basha" w:date="2020-11-14T13:23:00Z"/>
        </w:trPr>
        <w:tc>
          <w:tcPr>
            <w:tcW w:w="1696" w:type="dxa"/>
            <w:vMerge/>
          </w:tcPr>
          <w:p w14:paraId="33143AB4" w14:textId="77777777" w:rsidR="000D2F5C" w:rsidRDefault="000D2F5C" w:rsidP="0047413C">
            <w:pPr>
              <w:rPr>
                <w:ins w:id="37" w:author="Feras Al-Basha" w:date="2020-11-14T13:23:00Z"/>
              </w:rPr>
            </w:pPr>
          </w:p>
        </w:tc>
        <w:tc>
          <w:tcPr>
            <w:tcW w:w="1985" w:type="dxa"/>
          </w:tcPr>
          <w:p w14:paraId="2A1CD054" w14:textId="0D3E7B3F" w:rsidR="000D2F5C" w:rsidRDefault="000D2F5C" w:rsidP="0047413C">
            <w:pPr>
              <w:rPr>
                <w:ins w:id="38" w:author="Feras Al-Basha" w:date="2020-11-14T13:23:00Z"/>
              </w:rPr>
            </w:pPr>
            <w:proofErr w:type="spellStart"/>
            <w:r w:rsidRPr="0047413C">
              <w:t>lojas</w:t>
            </w:r>
            <w:proofErr w:type="spellEnd"/>
            <w:r w:rsidRPr="0047413C">
              <w:t xml:space="preserve"> de </w:t>
            </w:r>
            <w:proofErr w:type="spellStart"/>
            <w:r w:rsidRPr="0047413C">
              <w:t>colchoes</w:t>
            </w:r>
            <w:proofErr w:type="spellEnd"/>
          </w:p>
        </w:tc>
        <w:tc>
          <w:tcPr>
            <w:tcW w:w="1559" w:type="dxa"/>
          </w:tcPr>
          <w:p w14:paraId="2E70DE30" w14:textId="769CACDC" w:rsidR="000D2F5C" w:rsidRDefault="000D2F5C" w:rsidP="0047413C">
            <w:pPr>
              <w:rPr>
                <w:ins w:id="39" w:author="Feras Al-Basha" w:date="2020-11-14T13:23:00Z"/>
              </w:rPr>
            </w:pPr>
            <w:r>
              <w:t>All categories</w:t>
            </w:r>
          </w:p>
        </w:tc>
        <w:tc>
          <w:tcPr>
            <w:tcW w:w="1559" w:type="dxa"/>
          </w:tcPr>
          <w:p w14:paraId="3B08AFB4" w14:textId="2B907335" w:rsidR="000D2F5C" w:rsidRPr="003D6531" w:rsidRDefault="000D2F5C" w:rsidP="0047413C">
            <w:pPr>
              <w:rPr>
                <w:ins w:id="40" w:author="Feras Al-Basha" w:date="2020-11-14T15:00:00Z"/>
                <w:sz w:val="20"/>
                <w:szCs w:val="18"/>
              </w:rPr>
            </w:pPr>
            <w:ins w:id="41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3725A82D" w14:textId="5FA091CB" w:rsidR="000D2F5C" w:rsidRPr="007A46F0" w:rsidRDefault="000D2F5C" w:rsidP="0047413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749652E" w14:textId="2E05F4E9" w:rsidR="000D2F5C" w:rsidRDefault="000D2F5C" w:rsidP="0047413C">
            <w:pPr>
              <w:rPr>
                <w:ins w:id="42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25C4B079" w14:textId="77777777" w:rsidTr="0003206B">
        <w:trPr>
          <w:jc w:val="center"/>
          <w:ins w:id="43" w:author="Feras Al-Basha" w:date="2020-11-14T13:23:00Z"/>
        </w:trPr>
        <w:tc>
          <w:tcPr>
            <w:tcW w:w="1696" w:type="dxa"/>
            <w:vMerge/>
          </w:tcPr>
          <w:p w14:paraId="741A95BA" w14:textId="77777777" w:rsidR="000D2F5C" w:rsidRDefault="000D2F5C" w:rsidP="0047413C">
            <w:pPr>
              <w:rPr>
                <w:ins w:id="44" w:author="Feras Al-Basha" w:date="2020-11-14T13:23:00Z"/>
              </w:rPr>
            </w:pPr>
          </w:p>
        </w:tc>
        <w:tc>
          <w:tcPr>
            <w:tcW w:w="1985" w:type="dxa"/>
          </w:tcPr>
          <w:p w14:paraId="3AEEEFEA" w14:textId="23099543" w:rsidR="000D2F5C" w:rsidRDefault="000D2F5C" w:rsidP="0047413C">
            <w:pPr>
              <w:rPr>
                <w:ins w:id="45" w:author="Feras Al-Basha" w:date="2020-11-14T13:23:00Z"/>
              </w:rPr>
            </w:pPr>
            <w:proofErr w:type="spellStart"/>
            <w:r w:rsidRPr="0047413C">
              <w:t>Enxovais</w:t>
            </w:r>
            <w:proofErr w:type="spellEnd"/>
          </w:p>
        </w:tc>
        <w:tc>
          <w:tcPr>
            <w:tcW w:w="1559" w:type="dxa"/>
          </w:tcPr>
          <w:p w14:paraId="7B76BAD9" w14:textId="3BE93ADD" w:rsidR="000D2F5C" w:rsidRDefault="000D2F5C" w:rsidP="0047413C">
            <w:pPr>
              <w:rPr>
                <w:ins w:id="46" w:author="Feras Al-Basha" w:date="2020-11-14T13:23:00Z"/>
              </w:rPr>
            </w:pPr>
            <w:r>
              <w:t>All categories</w:t>
            </w:r>
          </w:p>
        </w:tc>
        <w:tc>
          <w:tcPr>
            <w:tcW w:w="1559" w:type="dxa"/>
          </w:tcPr>
          <w:p w14:paraId="14EB04AE" w14:textId="7D83FDC2" w:rsidR="000D2F5C" w:rsidRPr="003D6531" w:rsidRDefault="000D2F5C" w:rsidP="0047413C">
            <w:pPr>
              <w:rPr>
                <w:ins w:id="47" w:author="Feras Al-Basha" w:date="2020-11-14T15:00:00Z"/>
                <w:sz w:val="20"/>
                <w:szCs w:val="18"/>
              </w:rPr>
            </w:pPr>
            <w:ins w:id="48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4966F99D" w14:textId="4BAAF4A3" w:rsidR="000D2F5C" w:rsidRPr="007A46F0" w:rsidRDefault="000D2F5C" w:rsidP="0047413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71F45C7" w14:textId="7877E01C" w:rsidR="000D2F5C" w:rsidRDefault="000D2F5C" w:rsidP="0047413C">
            <w:pPr>
              <w:rPr>
                <w:ins w:id="49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1A30156B" w14:textId="77777777" w:rsidTr="0003206B">
        <w:trPr>
          <w:jc w:val="center"/>
        </w:trPr>
        <w:tc>
          <w:tcPr>
            <w:tcW w:w="1696" w:type="dxa"/>
            <w:vMerge/>
          </w:tcPr>
          <w:p w14:paraId="67DD3D9F" w14:textId="77777777" w:rsidR="000D2F5C" w:rsidRDefault="000D2F5C" w:rsidP="0047413C"/>
        </w:tc>
        <w:tc>
          <w:tcPr>
            <w:tcW w:w="1985" w:type="dxa"/>
          </w:tcPr>
          <w:p w14:paraId="2D91F9F8" w14:textId="60EC2171" w:rsidR="000D2F5C" w:rsidRPr="0047413C" w:rsidRDefault="000D2F5C" w:rsidP="0047413C">
            <w:r>
              <w:t>Pillow</w:t>
            </w:r>
          </w:p>
        </w:tc>
        <w:tc>
          <w:tcPr>
            <w:tcW w:w="1559" w:type="dxa"/>
          </w:tcPr>
          <w:p w14:paraId="542F6693" w14:textId="5CFBC237" w:rsidR="000D2F5C" w:rsidRDefault="000D2F5C" w:rsidP="0047413C">
            <w:r>
              <w:t>Shopping</w:t>
            </w:r>
          </w:p>
        </w:tc>
        <w:tc>
          <w:tcPr>
            <w:tcW w:w="1559" w:type="dxa"/>
          </w:tcPr>
          <w:p w14:paraId="397EFA2E" w14:textId="39FF6B38" w:rsidR="000D2F5C" w:rsidRPr="00A51047" w:rsidRDefault="000D2F5C" w:rsidP="0047413C">
            <w:r>
              <w:t>Topic</w:t>
            </w:r>
          </w:p>
        </w:tc>
        <w:tc>
          <w:tcPr>
            <w:tcW w:w="1134" w:type="dxa"/>
          </w:tcPr>
          <w:p w14:paraId="57509C50" w14:textId="22BB77C9" w:rsidR="000D2F5C" w:rsidRDefault="000D2F5C" w:rsidP="0047413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A898E97" w14:textId="4F21168B" w:rsidR="000D2F5C" w:rsidRDefault="000D2F5C" w:rsidP="0047413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471AC1D3" w14:textId="77777777" w:rsidTr="0003206B">
        <w:trPr>
          <w:jc w:val="center"/>
        </w:trPr>
        <w:tc>
          <w:tcPr>
            <w:tcW w:w="1696" w:type="dxa"/>
            <w:vMerge/>
          </w:tcPr>
          <w:p w14:paraId="2C30585E" w14:textId="77777777" w:rsidR="000D2F5C" w:rsidRDefault="000D2F5C" w:rsidP="002B2AD2"/>
        </w:tc>
        <w:tc>
          <w:tcPr>
            <w:tcW w:w="1985" w:type="dxa"/>
          </w:tcPr>
          <w:p w14:paraId="55BAD900" w14:textId="46147655" w:rsidR="000D2F5C" w:rsidRPr="0047413C" w:rsidRDefault="000D2F5C" w:rsidP="002B2AD2">
            <w:proofErr w:type="spellStart"/>
            <w:r w:rsidRPr="002B2AD2">
              <w:t>Travesseiro</w:t>
            </w:r>
            <w:proofErr w:type="spellEnd"/>
            <w:r w:rsidRPr="002B2AD2">
              <w:t xml:space="preserve">  </w:t>
            </w:r>
            <w:proofErr w:type="spellStart"/>
            <w:r w:rsidRPr="002B2AD2">
              <w:t>fibrasca</w:t>
            </w:r>
            <w:proofErr w:type="spellEnd"/>
          </w:p>
        </w:tc>
        <w:tc>
          <w:tcPr>
            <w:tcW w:w="1559" w:type="dxa"/>
          </w:tcPr>
          <w:p w14:paraId="7C23C072" w14:textId="408D6252" w:rsidR="000D2F5C" w:rsidRDefault="000D2F5C" w:rsidP="002B2AD2">
            <w:r>
              <w:t>All categories</w:t>
            </w:r>
          </w:p>
        </w:tc>
        <w:tc>
          <w:tcPr>
            <w:tcW w:w="1559" w:type="dxa"/>
          </w:tcPr>
          <w:p w14:paraId="029AC164" w14:textId="0B01CA38" w:rsidR="000D2F5C" w:rsidRPr="00A51047" w:rsidRDefault="000D2F5C" w:rsidP="002B2AD2">
            <w:ins w:id="50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05F9C311" w14:textId="5EB7856F" w:rsidR="000D2F5C" w:rsidRDefault="000D2F5C" w:rsidP="002B2AD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9BD1D52" w14:textId="14A94F96" w:rsidR="000D2F5C" w:rsidRDefault="000D2F5C" w:rsidP="002B2AD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0D2F5C" w14:paraId="1BFCDED7" w14:textId="77777777" w:rsidTr="0003206B">
        <w:trPr>
          <w:jc w:val="center"/>
        </w:trPr>
        <w:tc>
          <w:tcPr>
            <w:tcW w:w="1696" w:type="dxa"/>
            <w:vMerge/>
          </w:tcPr>
          <w:p w14:paraId="16B0712E" w14:textId="77777777" w:rsidR="000D2F5C" w:rsidRDefault="000D2F5C" w:rsidP="000A0862"/>
        </w:tc>
        <w:tc>
          <w:tcPr>
            <w:tcW w:w="1985" w:type="dxa"/>
          </w:tcPr>
          <w:p w14:paraId="09F2B8E5" w14:textId="50FC1E11" w:rsidR="000D2F5C" w:rsidRPr="0047413C" w:rsidRDefault="000D2F5C" w:rsidP="000A0862">
            <w:proofErr w:type="spellStart"/>
            <w:r w:rsidRPr="000A0862">
              <w:t>Jolitex</w:t>
            </w:r>
            <w:proofErr w:type="spellEnd"/>
          </w:p>
        </w:tc>
        <w:tc>
          <w:tcPr>
            <w:tcW w:w="1559" w:type="dxa"/>
          </w:tcPr>
          <w:p w14:paraId="3FABF219" w14:textId="36477569" w:rsidR="000D2F5C" w:rsidRDefault="000D2F5C" w:rsidP="000A0862">
            <w:r>
              <w:t>All categories</w:t>
            </w:r>
          </w:p>
        </w:tc>
        <w:tc>
          <w:tcPr>
            <w:tcW w:w="1559" w:type="dxa"/>
          </w:tcPr>
          <w:p w14:paraId="427378CE" w14:textId="19756E8F" w:rsidR="000D2F5C" w:rsidRPr="00A51047" w:rsidRDefault="000D2F5C" w:rsidP="000A0862">
            <w:ins w:id="51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62EE5ADD" w14:textId="491F1600" w:rsidR="000D2F5C" w:rsidRDefault="000D2F5C" w:rsidP="000A086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D20BCEE" w14:textId="33534DAD" w:rsidR="000D2F5C" w:rsidRDefault="000D2F5C" w:rsidP="000A086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4E71B1C8" w14:textId="77777777" w:rsidTr="0003206B">
        <w:trPr>
          <w:jc w:val="center"/>
        </w:trPr>
        <w:tc>
          <w:tcPr>
            <w:tcW w:w="1696" w:type="dxa"/>
            <w:vMerge/>
          </w:tcPr>
          <w:p w14:paraId="52681434" w14:textId="77777777" w:rsidR="000D2F5C" w:rsidRDefault="000D2F5C" w:rsidP="000D2F5C"/>
        </w:tc>
        <w:tc>
          <w:tcPr>
            <w:tcW w:w="1985" w:type="dxa"/>
          </w:tcPr>
          <w:p w14:paraId="7DDBF697" w14:textId="74CA1E49" w:rsidR="000D2F5C" w:rsidRPr="000A0862" w:rsidRDefault="000D2F5C" w:rsidP="000D2F5C">
            <w:proofErr w:type="spellStart"/>
            <w:r w:rsidRPr="000D2F5C">
              <w:t>Veste</w:t>
            </w:r>
            <w:proofErr w:type="spellEnd"/>
            <w:r w:rsidRPr="000D2F5C">
              <w:t xml:space="preserve"> a Casa</w:t>
            </w:r>
          </w:p>
        </w:tc>
        <w:tc>
          <w:tcPr>
            <w:tcW w:w="1559" w:type="dxa"/>
          </w:tcPr>
          <w:p w14:paraId="7A8FE7AD" w14:textId="2EDC8BF7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7DB7DC8B" w14:textId="0BF2FC5B" w:rsidR="000D2F5C" w:rsidRPr="00A51047" w:rsidRDefault="000D2F5C" w:rsidP="000D2F5C">
            <w:ins w:id="52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1194B4B7" w14:textId="03C7DDD1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0E57978" w14:textId="25955B97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1F180731" w14:textId="77777777" w:rsidTr="0003206B">
        <w:trPr>
          <w:jc w:val="center"/>
          <w:ins w:id="53" w:author="Feras Al-Basha" w:date="2020-11-14T13:23:00Z"/>
        </w:trPr>
        <w:tc>
          <w:tcPr>
            <w:tcW w:w="1696" w:type="dxa"/>
            <w:vMerge w:val="restart"/>
          </w:tcPr>
          <w:p w14:paraId="05B2C8E2" w14:textId="77777777" w:rsidR="000D2F5C" w:rsidRDefault="000D2F5C" w:rsidP="000D2F5C">
            <w:pPr>
              <w:rPr>
                <w:ins w:id="54" w:author="Feras Al-Basha" w:date="2020-11-14T13:55:00Z"/>
                <w:sz w:val="20"/>
                <w:szCs w:val="18"/>
              </w:rPr>
            </w:pPr>
            <w:ins w:id="55" w:author="Feras Al-Basha" w:date="2020-11-14T13:34:00Z">
              <w:r w:rsidRPr="00D40F00">
                <w:rPr>
                  <w:sz w:val="20"/>
                  <w:szCs w:val="18"/>
                </w:rPr>
                <w:t xml:space="preserve">Health and </w:t>
              </w:r>
            </w:ins>
          </w:p>
          <w:p w14:paraId="36D13F0C" w14:textId="77777777" w:rsidR="000D2F5C" w:rsidRDefault="000D2F5C" w:rsidP="000D2F5C">
            <w:pPr>
              <w:rPr>
                <w:ins w:id="56" w:author="Feras Al-Basha" w:date="2020-11-14T13:23:00Z"/>
              </w:rPr>
            </w:pPr>
            <w:ins w:id="57" w:author="Feras Al-Basha" w:date="2020-11-14T13:34:00Z">
              <w:r w:rsidRPr="00D40F00">
                <w:rPr>
                  <w:sz w:val="20"/>
                  <w:szCs w:val="18"/>
                </w:rPr>
                <w:t>Beauty</w:t>
              </w:r>
            </w:ins>
          </w:p>
        </w:tc>
        <w:tc>
          <w:tcPr>
            <w:tcW w:w="1985" w:type="dxa"/>
          </w:tcPr>
          <w:p w14:paraId="146C8B00" w14:textId="542C5B1F" w:rsidR="000D2F5C" w:rsidRDefault="000D2F5C" w:rsidP="000D2F5C">
            <w:pPr>
              <w:rPr>
                <w:ins w:id="58" w:author="Feras Al-Basha" w:date="2020-11-14T13:23:00Z"/>
              </w:rPr>
            </w:pPr>
            <w:r>
              <w:t>212 sexy</w:t>
            </w:r>
          </w:p>
        </w:tc>
        <w:tc>
          <w:tcPr>
            <w:tcW w:w="1559" w:type="dxa"/>
          </w:tcPr>
          <w:p w14:paraId="231D3819" w14:textId="10725888" w:rsidR="000D2F5C" w:rsidRDefault="000D2F5C" w:rsidP="000D2F5C">
            <w:pPr>
              <w:rPr>
                <w:ins w:id="59" w:author="Feras Al-Basha" w:date="2020-11-14T13:23:00Z"/>
              </w:rPr>
            </w:pPr>
            <w:r>
              <w:t>Beauty &amp; Fitness</w:t>
            </w:r>
          </w:p>
        </w:tc>
        <w:tc>
          <w:tcPr>
            <w:tcW w:w="1559" w:type="dxa"/>
          </w:tcPr>
          <w:p w14:paraId="32FDDA4B" w14:textId="1266FADA" w:rsidR="000D2F5C" w:rsidRPr="003D6531" w:rsidRDefault="000D2F5C" w:rsidP="000D2F5C">
            <w:pPr>
              <w:rPr>
                <w:ins w:id="60" w:author="Feras Al-Basha" w:date="2020-11-14T15:00:00Z"/>
                <w:sz w:val="20"/>
                <w:szCs w:val="18"/>
              </w:rPr>
            </w:pPr>
            <w:ins w:id="61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4A7C5942" w14:textId="13B229B5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FAC4676" w14:textId="34F6B42F" w:rsidR="000D2F5C" w:rsidRDefault="000D2F5C" w:rsidP="000D2F5C">
            <w:pPr>
              <w:rPr>
                <w:ins w:id="62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5EC7A21B" w14:textId="77777777" w:rsidTr="0003206B">
        <w:trPr>
          <w:jc w:val="center"/>
          <w:ins w:id="63" w:author="Feras Al-Basha" w:date="2020-11-14T13:23:00Z"/>
        </w:trPr>
        <w:tc>
          <w:tcPr>
            <w:tcW w:w="1696" w:type="dxa"/>
            <w:vMerge/>
          </w:tcPr>
          <w:p w14:paraId="77D8B2F9" w14:textId="77777777" w:rsidR="000D2F5C" w:rsidRDefault="000D2F5C" w:rsidP="000D2F5C">
            <w:pPr>
              <w:rPr>
                <w:ins w:id="64" w:author="Feras Al-Basha" w:date="2020-11-14T13:23:00Z"/>
              </w:rPr>
            </w:pPr>
          </w:p>
        </w:tc>
        <w:tc>
          <w:tcPr>
            <w:tcW w:w="1985" w:type="dxa"/>
          </w:tcPr>
          <w:p w14:paraId="4F56E1EF" w14:textId="69B96C1A" w:rsidR="000D2F5C" w:rsidRDefault="000D2F5C" w:rsidP="000D2F5C">
            <w:pPr>
              <w:rPr>
                <w:ins w:id="65" w:author="Feras Al-Basha" w:date="2020-11-14T13:23:00Z"/>
              </w:rPr>
            </w:pPr>
            <w:r w:rsidRPr="00774224">
              <w:t xml:space="preserve">perfume </w:t>
            </w:r>
            <w:proofErr w:type="spellStart"/>
            <w:r w:rsidRPr="00774224">
              <w:t>hugo</w:t>
            </w:r>
            <w:proofErr w:type="spellEnd"/>
            <w:r w:rsidRPr="00774224">
              <w:t xml:space="preserve"> boss</w:t>
            </w:r>
          </w:p>
        </w:tc>
        <w:tc>
          <w:tcPr>
            <w:tcW w:w="1559" w:type="dxa"/>
          </w:tcPr>
          <w:p w14:paraId="532661D1" w14:textId="411A4A97" w:rsidR="000D2F5C" w:rsidRDefault="000D2F5C" w:rsidP="000D2F5C">
            <w:pPr>
              <w:rPr>
                <w:ins w:id="66" w:author="Feras Al-Basha" w:date="2020-11-14T13:23:00Z"/>
              </w:rPr>
            </w:pPr>
            <w:r>
              <w:t>Perfumes &amp; Fragrances</w:t>
            </w:r>
          </w:p>
        </w:tc>
        <w:tc>
          <w:tcPr>
            <w:tcW w:w="1559" w:type="dxa"/>
          </w:tcPr>
          <w:p w14:paraId="02838085" w14:textId="67A59331" w:rsidR="000D2F5C" w:rsidRPr="003D6531" w:rsidRDefault="000D2F5C" w:rsidP="000D2F5C">
            <w:pPr>
              <w:rPr>
                <w:ins w:id="67" w:author="Feras Al-Basha" w:date="2020-11-14T15:00:00Z"/>
                <w:sz w:val="20"/>
                <w:szCs w:val="18"/>
              </w:rPr>
            </w:pPr>
            <w:ins w:id="68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008F07BA" w14:textId="560CACCB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9E62FE2" w14:textId="3F4DDA76" w:rsidR="000D2F5C" w:rsidRDefault="000D2F5C" w:rsidP="000D2F5C">
            <w:pPr>
              <w:rPr>
                <w:ins w:id="69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3D5ACFC1" w14:textId="77777777" w:rsidTr="0003206B">
        <w:trPr>
          <w:jc w:val="center"/>
          <w:ins w:id="70" w:author="Feras Al-Basha" w:date="2020-11-14T13:23:00Z"/>
        </w:trPr>
        <w:tc>
          <w:tcPr>
            <w:tcW w:w="1696" w:type="dxa"/>
            <w:vMerge/>
          </w:tcPr>
          <w:p w14:paraId="2BA2CEB3" w14:textId="77777777" w:rsidR="000D2F5C" w:rsidRDefault="000D2F5C" w:rsidP="000D2F5C">
            <w:pPr>
              <w:rPr>
                <w:ins w:id="71" w:author="Feras Al-Basha" w:date="2020-11-14T13:23:00Z"/>
              </w:rPr>
            </w:pPr>
          </w:p>
        </w:tc>
        <w:tc>
          <w:tcPr>
            <w:tcW w:w="1985" w:type="dxa"/>
          </w:tcPr>
          <w:p w14:paraId="1FE07EF9" w14:textId="52089D59" w:rsidR="000D2F5C" w:rsidRDefault="000D2F5C" w:rsidP="000D2F5C">
            <w:pPr>
              <w:rPr>
                <w:ins w:id="72" w:author="Feras Al-Basha" w:date="2020-11-14T13:23:00Z"/>
              </w:rPr>
            </w:pPr>
            <w:proofErr w:type="spellStart"/>
            <w:r w:rsidRPr="00774224">
              <w:t>versace</w:t>
            </w:r>
            <w:proofErr w:type="spellEnd"/>
            <w:r w:rsidRPr="00774224">
              <w:t xml:space="preserve"> perfume</w:t>
            </w:r>
          </w:p>
        </w:tc>
        <w:tc>
          <w:tcPr>
            <w:tcW w:w="1559" w:type="dxa"/>
          </w:tcPr>
          <w:p w14:paraId="0273D70D" w14:textId="23F08167" w:rsidR="000D2F5C" w:rsidRDefault="000D2F5C" w:rsidP="000D2F5C">
            <w:pPr>
              <w:rPr>
                <w:ins w:id="73" w:author="Feras Al-Basha" w:date="2020-11-14T13:23:00Z"/>
              </w:rPr>
            </w:pPr>
            <w:r>
              <w:t>Shopping</w:t>
            </w:r>
          </w:p>
        </w:tc>
        <w:tc>
          <w:tcPr>
            <w:tcW w:w="1559" w:type="dxa"/>
          </w:tcPr>
          <w:p w14:paraId="310DB0DE" w14:textId="7E2F0035" w:rsidR="000D2F5C" w:rsidRPr="003D6531" w:rsidRDefault="000D2F5C" w:rsidP="000D2F5C">
            <w:pPr>
              <w:rPr>
                <w:ins w:id="74" w:author="Feras Al-Basha" w:date="2020-11-14T15:00:00Z"/>
                <w:sz w:val="20"/>
                <w:szCs w:val="18"/>
              </w:rPr>
            </w:pPr>
            <w:ins w:id="75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3E4998BA" w14:textId="6C27EE9B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546EF64" w14:textId="52F9AC2A" w:rsidR="000D2F5C" w:rsidRDefault="000D2F5C" w:rsidP="000D2F5C">
            <w:pPr>
              <w:rPr>
                <w:ins w:id="76" w:author="Feras Al-Basha" w:date="2020-11-14T13:23:00Z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40410E2C" w14:textId="77777777" w:rsidTr="0003206B">
        <w:trPr>
          <w:jc w:val="center"/>
        </w:trPr>
        <w:tc>
          <w:tcPr>
            <w:tcW w:w="1696" w:type="dxa"/>
            <w:vMerge/>
          </w:tcPr>
          <w:p w14:paraId="1BFB4E1F" w14:textId="77777777" w:rsidR="000D2F5C" w:rsidRDefault="000D2F5C" w:rsidP="000D2F5C"/>
        </w:tc>
        <w:tc>
          <w:tcPr>
            <w:tcW w:w="1985" w:type="dxa"/>
          </w:tcPr>
          <w:p w14:paraId="12F0BDCD" w14:textId="40699B74" w:rsidR="000D2F5C" w:rsidRPr="00774224" w:rsidRDefault="000D2F5C" w:rsidP="000D2F5C">
            <w:r w:rsidRPr="00BF148B">
              <w:t xml:space="preserve">perfumes </w:t>
            </w:r>
            <w:proofErr w:type="spellStart"/>
            <w:r w:rsidRPr="00BF148B">
              <w:t>importados</w:t>
            </w:r>
            <w:proofErr w:type="spellEnd"/>
          </w:p>
        </w:tc>
        <w:tc>
          <w:tcPr>
            <w:tcW w:w="1559" w:type="dxa"/>
          </w:tcPr>
          <w:p w14:paraId="38AE2057" w14:textId="486363E0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0B1B6C4C" w14:textId="25F082EC" w:rsidR="000D2F5C" w:rsidRPr="00A51047" w:rsidRDefault="000D2F5C" w:rsidP="000D2F5C">
            <w:ins w:id="77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3616460C" w14:textId="16DB6510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F8A1B2C" w14:textId="79C0DBAB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0D2F5C" w14:paraId="260292CE" w14:textId="77777777" w:rsidTr="0003206B">
        <w:trPr>
          <w:jc w:val="center"/>
          <w:ins w:id="78" w:author="Feras Al-Basha" w:date="2020-11-14T13:23:00Z"/>
        </w:trPr>
        <w:tc>
          <w:tcPr>
            <w:tcW w:w="1696" w:type="dxa"/>
            <w:vMerge/>
          </w:tcPr>
          <w:p w14:paraId="5FE105D7" w14:textId="77777777" w:rsidR="000D2F5C" w:rsidRDefault="000D2F5C" w:rsidP="000D2F5C">
            <w:pPr>
              <w:rPr>
                <w:ins w:id="79" w:author="Feras Al-Basha" w:date="2020-11-14T13:23:00Z"/>
              </w:rPr>
            </w:pPr>
          </w:p>
        </w:tc>
        <w:tc>
          <w:tcPr>
            <w:tcW w:w="1985" w:type="dxa"/>
          </w:tcPr>
          <w:p w14:paraId="56A9E411" w14:textId="2DDFD7F2" w:rsidR="000D2F5C" w:rsidRDefault="000D2F5C" w:rsidP="000D2F5C">
            <w:pPr>
              <w:rPr>
                <w:ins w:id="80" w:author="Feras Al-Basha" w:date="2020-11-14T13:23:00Z"/>
              </w:rPr>
            </w:pPr>
            <w:r w:rsidRPr="00061944">
              <w:t>Schwarzkopf</w:t>
            </w:r>
          </w:p>
        </w:tc>
        <w:tc>
          <w:tcPr>
            <w:tcW w:w="1559" w:type="dxa"/>
          </w:tcPr>
          <w:p w14:paraId="4E9F4DA5" w14:textId="7692033F" w:rsidR="000D2F5C" w:rsidRDefault="000D2F5C" w:rsidP="000D2F5C">
            <w:pPr>
              <w:rPr>
                <w:ins w:id="81" w:author="Feras Al-Basha" w:date="2020-11-14T13:23:00Z"/>
              </w:rPr>
            </w:pPr>
            <w:r>
              <w:t>Beauty &amp; Fitness</w:t>
            </w:r>
          </w:p>
        </w:tc>
        <w:tc>
          <w:tcPr>
            <w:tcW w:w="1559" w:type="dxa"/>
          </w:tcPr>
          <w:p w14:paraId="50729B3E" w14:textId="60085B7A" w:rsidR="000D2F5C" w:rsidRPr="003D6531" w:rsidRDefault="000D2F5C" w:rsidP="000D2F5C">
            <w:pPr>
              <w:rPr>
                <w:ins w:id="82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Topic</w:t>
            </w:r>
          </w:p>
        </w:tc>
        <w:tc>
          <w:tcPr>
            <w:tcW w:w="1134" w:type="dxa"/>
          </w:tcPr>
          <w:p w14:paraId="265A4D94" w14:textId="376CB456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7BA6D5E" w14:textId="229542D2" w:rsidR="000D2F5C" w:rsidRDefault="000D2F5C" w:rsidP="000D2F5C">
            <w:pPr>
              <w:rPr>
                <w:ins w:id="83" w:author="Feras Al-Basha" w:date="2020-11-14T13:23:00Z"/>
              </w:rPr>
            </w:pPr>
            <w:r>
              <w:t>Sao Paolo</w:t>
            </w:r>
          </w:p>
        </w:tc>
      </w:tr>
      <w:tr w:rsidR="000D2F5C" w14:paraId="582A1912" w14:textId="77777777" w:rsidTr="0003206B">
        <w:trPr>
          <w:jc w:val="center"/>
        </w:trPr>
        <w:tc>
          <w:tcPr>
            <w:tcW w:w="1696" w:type="dxa"/>
            <w:vMerge/>
          </w:tcPr>
          <w:p w14:paraId="1C34FA4D" w14:textId="77777777" w:rsidR="000D2F5C" w:rsidRDefault="000D2F5C" w:rsidP="000D2F5C"/>
        </w:tc>
        <w:tc>
          <w:tcPr>
            <w:tcW w:w="1985" w:type="dxa"/>
          </w:tcPr>
          <w:p w14:paraId="37731478" w14:textId="155C7F93" w:rsidR="000D2F5C" w:rsidRPr="00061944" w:rsidRDefault="000D2F5C" w:rsidP="000D2F5C">
            <w:r w:rsidRPr="00B83DC2">
              <w:t>Schwarzkopf Professional IGORA</w:t>
            </w:r>
          </w:p>
        </w:tc>
        <w:tc>
          <w:tcPr>
            <w:tcW w:w="1559" w:type="dxa"/>
          </w:tcPr>
          <w:p w14:paraId="54E517C9" w14:textId="6BD30868" w:rsidR="000D2F5C" w:rsidRDefault="000D2F5C" w:rsidP="000D2F5C">
            <w:r>
              <w:t>Beauty &amp; Fitness</w:t>
            </w:r>
          </w:p>
        </w:tc>
        <w:tc>
          <w:tcPr>
            <w:tcW w:w="1559" w:type="dxa"/>
          </w:tcPr>
          <w:p w14:paraId="73CE4BD7" w14:textId="19F66A81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Topic</w:t>
            </w:r>
          </w:p>
        </w:tc>
        <w:tc>
          <w:tcPr>
            <w:tcW w:w="1134" w:type="dxa"/>
          </w:tcPr>
          <w:p w14:paraId="4C405E6E" w14:textId="1D609FEC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C738E61" w14:textId="1EE3D809" w:rsidR="000D2F5C" w:rsidRDefault="000D2F5C" w:rsidP="000D2F5C">
            <w:r>
              <w:t>Sao Paolo</w:t>
            </w:r>
          </w:p>
        </w:tc>
      </w:tr>
      <w:tr w:rsidR="000D2F5C" w14:paraId="7A25F566" w14:textId="77777777" w:rsidTr="0003206B">
        <w:trPr>
          <w:jc w:val="center"/>
        </w:trPr>
        <w:tc>
          <w:tcPr>
            <w:tcW w:w="1696" w:type="dxa"/>
            <w:vMerge/>
          </w:tcPr>
          <w:p w14:paraId="107C4708" w14:textId="77777777" w:rsidR="000D2F5C" w:rsidRDefault="000D2F5C" w:rsidP="000D2F5C"/>
        </w:tc>
        <w:tc>
          <w:tcPr>
            <w:tcW w:w="1985" w:type="dxa"/>
          </w:tcPr>
          <w:p w14:paraId="0ABDC252" w14:textId="41810361" w:rsidR="000D2F5C" w:rsidRPr="00B83DC2" w:rsidRDefault="000D2F5C" w:rsidP="000D2F5C">
            <w:proofErr w:type="spellStart"/>
            <w:r>
              <w:t>Igora</w:t>
            </w:r>
            <w:proofErr w:type="spellEnd"/>
            <w:r>
              <w:t xml:space="preserve"> royal</w:t>
            </w:r>
          </w:p>
        </w:tc>
        <w:tc>
          <w:tcPr>
            <w:tcW w:w="1559" w:type="dxa"/>
          </w:tcPr>
          <w:p w14:paraId="2CD4710C" w14:textId="04A954A1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6D01A81B" w14:textId="3B91105D" w:rsidR="000D2F5C" w:rsidRDefault="000D2F5C" w:rsidP="000D2F5C">
            <w:pPr>
              <w:rPr>
                <w:sz w:val="20"/>
                <w:szCs w:val="18"/>
              </w:rPr>
            </w:pPr>
            <w:ins w:id="84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739B1056" w14:textId="472D88C4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ECEAF40" w14:textId="4EFC261E" w:rsidR="000D2F5C" w:rsidRDefault="000D2F5C" w:rsidP="000D2F5C">
            <w:r>
              <w:t>Brazil</w:t>
            </w:r>
          </w:p>
        </w:tc>
      </w:tr>
      <w:tr w:rsidR="000D2F5C" w14:paraId="012EF6CA" w14:textId="77777777" w:rsidTr="0003206B">
        <w:trPr>
          <w:jc w:val="center"/>
        </w:trPr>
        <w:tc>
          <w:tcPr>
            <w:tcW w:w="1696" w:type="dxa"/>
            <w:vMerge/>
          </w:tcPr>
          <w:p w14:paraId="6D9DBD2D" w14:textId="77777777" w:rsidR="000D2F5C" w:rsidRDefault="000D2F5C" w:rsidP="000D2F5C"/>
        </w:tc>
        <w:tc>
          <w:tcPr>
            <w:tcW w:w="1985" w:type="dxa"/>
          </w:tcPr>
          <w:p w14:paraId="576F4ED3" w14:textId="0A51698B" w:rsidR="000D2F5C" w:rsidRPr="00B83DC2" w:rsidRDefault="000D2F5C" w:rsidP="000D2F5C">
            <w:r w:rsidRPr="00947939">
              <w:t>mercado livre mascara</w:t>
            </w:r>
          </w:p>
        </w:tc>
        <w:tc>
          <w:tcPr>
            <w:tcW w:w="1559" w:type="dxa"/>
          </w:tcPr>
          <w:p w14:paraId="642FC8A5" w14:textId="46228285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18315389" w14:textId="34F60D19" w:rsidR="000D2F5C" w:rsidRDefault="000D2F5C" w:rsidP="000D2F5C">
            <w:pPr>
              <w:rPr>
                <w:sz w:val="20"/>
                <w:szCs w:val="18"/>
              </w:rPr>
            </w:pPr>
            <w:ins w:id="85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375E7055" w14:textId="5E613752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D08443F" w14:textId="52942A51" w:rsidR="000D2F5C" w:rsidRDefault="000D2F5C" w:rsidP="000D2F5C">
            <w:r>
              <w:t>Brazil</w:t>
            </w:r>
          </w:p>
        </w:tc>
      </w:tr>
      <w:tr w:rsidR="000D2F5C" w14:paraId="1E0521F7" w14:textId="77777777" w:rsidTr="0003206B">
        <w:trPr>
          <w:jc w:val="center"/>
        </w:trPr>
        <w:tc>
          <w:tcPr>
            <w:tcW w:w="1696" w:type="dxa"/>
            <w:vMerge/>
          </w:tcPr>
          <w:p w14:paraId="4FC84C16" w14:textId="77777777" w:rsidR="000D2F5C" w:rsidRDefault="000D2F5C" w:rsidP="000D2F5C"/>
        </w:tc>
        <w:tc>
          <w:tcPr>
            <w:tcW w:w="1985" w:type="dxa"/>
          </w:tcPr>
          <w:p w14:paraId="521BBB9D" w14:textId="38C4FD3A" w:rsidR="000D2F5C" w:rsidRPr="00B83DC2" w:rsidRDefault="000D2F5C" w:rsidP="000D2F5C">
            <w:proofErr w:type="spellStart"/>
            <w:r w:rsidRPr="00947939">
              <w:t>Senscience</w:t>
            </w:r>
            <w:proofErr w:type="spellEnd"/>
          </w:p>
        </w:tc>
        <w:tc>
          <w:tcPr>
            <w:tcW w:w="1559" w:type="dxa"/>
          </w:tcPr>
          <w:p w14:paraId="0CF944CA" w14:textId="0F89E0C3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51D0A930" w14:textId="3780554F" w:rsidR="000D2F5C" w:rsidRDefault="000D2F5C" w:rsidP="000D2F5C">
            <w:pPr>
              <w:rPr>
                <w:sz w:val="20"/>
                <w:szCs w:val="18"/>
              </w:rPr>
            </w:pPr>
            <w:ins w:id="86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4CF76BEE" w14:textId="51558194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AF46CF7" w14:textId="21511207" w:rsidR="000D2F5C" w:rsidRDefault="000D2F5C" w:rsidP="000D2F5C">
            <w:r>
              <w:t>Sao Paolo</w:t>
            </w:r>
          </w:p>
        </w:tc>
      </w:tr>
      <w:tr w:rsidR="000D2F5C" w14:paraId="6D6E46FD" w14:textId="77777777" w:rsidTr="0003206B">
        <w:trPr>
          <w:jc w:val="center"/>
        </w:trPr>
        <w:tc>
          <w:tcPr>
            <w:tcW w:w="1696" w:type="dxa"/>
            <w:vMerge/>
          </w:tcPr>
          <w:p w14:paraId="47D923E2" w14:textId="77777777" w:rsidR="000D2F5C" w:rsidRDefault="000D2F5C" w:rsidP="000D2F5C"/>
        </w:tc>
        <w:tc>
          <w:tcPr>
            <w:tcW w:w="1985" w:type="dxa"/>
          </w:tcPr>
          <w:p w14:paraId="704261C0" w14:textId="13E5BDCC" w:rsidR="000D2F5C" w:rsidRPr="00B83DC2" w:rsidRDefault="000D2F5C" w:rsidP="000D2F5C">
            <w:r>
              <w:t>Curls</w:t>
            </w:r>
          </w:p>
        </w:tc>
        <w:tc>
          <w:tcPr>
            <w:tcW w:w="1559" w:type="dxa"/>
          </w:tcPr>
          <w:p w14:paraId="3DACFBFC" w14:textId="60FFB2BC" w:rsidR="000D2F5C" w:rsidRDefault="000D2F5C" w:rsidP="000D2F5C">
            <w:r>
              <w:t>Beauty &amp; Fitness</w:t>
            </w:r>
          </w:p>
        </w:tc>
        <w:tc>
          <w:tcPr>
            <w:tcW w:w="1559" w:type="dxa"/>
          </w:tcPr>
          <w:p w14:paraId="304BC87E" w14:textId="170017E0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Topic</w:t>
            </w:r>
          </w:p>
        </w:tc>
        <w:tc>
          <w:tcPr>
            <w:tcW w:w="1134" w:type="dxa"/>
          </w:tcPr>
          <w:p w14:paraId="66574A5C" w14:textId="6E95FFF1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DCC9B4A" w14:textId="363A1862" w:rsidR="000D2F5C" w:rsidRDefault="000D2F5C" w:rsidP="000D2F5C">
            <w:r>
              <w:t>Sao Paolo</w:t>
            </w:r>
          </w:p>
        </w:tc>
      </w:tr>
      <w:tr w:rsidR="000D2F5C" w14:paraId="0AC68AC8" w14:textId="77777777" w:rsidTr="0003206B">
        <w:trPr>
          <w:jc w:val="center"/>
        </w:trPr>
        <w:tc>
          <w:tcPr>
            <w:tcW w:w="1696" w:type="dxa"/>
            <w:vMerge/>
          </w:tcPr>
          <w:p w14:paraId="69E4C418" w14:textId="77777777" w:rsidR="000D2F5C" w:rsidRDefault="000D2F5C" w:rsidP="000D2F5C"/>
        </w:tc>
        <w:tc>
          <w:tcPr>
            <w:tcW w:w="1985" w:type="dxa"/>
          </w:tcPr>
          <w:p w14:paraId="0843B7DF" w14:textId="5188015F" w:rsidR="000D2F5C" w:rsidRDefault="000D2F5C" w:rsidP="000D2F5C">
            <w:proofErr w:type="spellStart"/>
            <w:r w:rsidRPr="00947939">
              <w:t>óleo</w:t>
            </w:r>
            <w:proofErr w:type="spellEnd"/>
            <w:r w:rsidRPr="00947939">
              <w:t xml:space="preserve"> de </w:t>
            </w:r>
            <w:proofErr w:type="spellStart"/>
            <w:r w:rsidRPr="00947939">
              <w:t>côco</w:t>
            </w:r>
            <w:proofErr w:type="spellEnd"/>
          </w:p>
        </w:tc>
        <w:tc>
          <w:tcPr>
            <w:tcW w:w="1559" w:type="dxa"/>
          </w:tcPr>
          <w:p w14:paraId="28F18FC0" w14:textId="7D50F3BA" w:rsidR="000D2F5C" w:rsidRDefault="000D2F5C" w:rsidP="000D2F5C">
            <w:r>
              <w:t>Beauty &amp; Fitness</w:t>
            </w:r>
          </w:p>
        </w:tc>
        <w:tc>
          <w:tcPr>
            <w:tcW w:w="1559" w:type="dxa"/>
          </w:tcPr>
          <w:p w14:paraId="562472E5" w14:textId="083541C0" w:rsidR="000D2F5C" w:rsidRDefault="000D2F5C" w:rsidP="000D2F5C">
            <w:pPr>
              <w:rPr>
                <w:sz w:val="20"/>
                <w:szCs w:val="18"/>
              </w:rPr>
            </w:pPr>
            <w:ins w:id="87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4F58933B" w14:textId="7EFF2C81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41528AF" w14:textId="1E5B471A" w:rsidR="000D2F5C" w:rsidRDefault="000D2F5C" w:rsidP="000D2F5C">
            <w:r>
              <w:t>Sao Paolo</w:t>
            </w:r>
          </w:p>
        </w:tc>
      </w:tr>
      <w:tr w:rsidR="000D2F5C" w14:paraId="7FD2C85D" w14:textId="77777777" w:rsidTr="0003206B">
        <w:trPr>
          <w:jc w:val="center"/>
        </w:trPr>
        <w:tc>
          <w:tcPr>
            <w:tcW w:w="1696" w:type="dxa"/>
            <w:vMerge/>
          </w:tcPr>
          <w:p w14:paraId="6BFF51BC" w14:textId="77777777" w:rsidR="000D2F5C" w:rsidRDefault="000D2F5C" w:rsidP="000D2F5C"/>
        </w:tc>
        <w:tc>
          <w:tcPr>
            <w:tcW w:w="1985" w:type="dxa"/>
          </w:tcPr>
          <w:p w14:paraId="3CEF88CA" w14:textId="27518300" w:rsidR="000D2F5C" w:rsidRPr="00947939" w:rsidRDefault="000D2F5C" w:rsidP="000D2F5C">
            <w:r w:rsidRPr="00BF148B">
              <w:t xml:space="preserve">mascara </w:t>
            </w:r>
            <w:proofErr w:type="spellStart"/>
            <w:r w:rsidRPr="00BF148B">
              <w:t>matizadora</w:t>
            </w:r>
            <w:proofErr w:type="spellEnd"/>
          </w:p>
        </w:tc>
        <w:tc>
          <w:tcPr>
            <w:tcW w:w="1559" w:type="dxa"/>
          </w:tcPr>
          <w:p w14:paraId="4C5F9203" w14:textId="51D05F9D" w:rsidR="000D2F5C" w:rsidRDefault="000D2F5C" w:rsidP="000D2F5C">
            <w:r>
              <w:t>Beauty &amp; Fitness</w:t>
            </w:r>
          </w:p>
        </w:tc>
        <w:tc>
          <w:tcPr>
            <w:tcW w:w="1559" w:type="dxa"/>
          </w:tcPr>
          <w:p w14:paraId="097154C2" w14:textId="6865DE5B" w:rsidR="000D2F5C" w:rsidRPr="00A51047" w:rsidRDefault="000D2F5C" w:rsidP="000D2F5C">
            <w:ins w:id="88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5BCD5DE2" w14:textId="271030E9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09784E9" w14:textId="33312B0B" w:rsidR="000D2F5C" w:rsidRDefault="000D2F5C" w:rsidP="000D2F5C">
            <w:r>
              <w:t>Sao Paolo</w:t>
            </w:r>
          </w:p>
        </w:tc>
      </w:tr>
      <w:tr w:rsidR="000D2F5C" w14:paraId="7CCAE35B" w14:textId="77777777" w:rsidTr="0003206B">
        <w:trPr>
          <w:jc w:val="center"/>
        </w:trPr>
        <w:tc>
          <w:tcPr>
            <w:tcW w:w="1696" w:type="dxa"/>
            <w:vMerge/>
          </w:tcPr>
          <w:p w14:paraId="5DB0CA45" w14:textId="77777777" w:rsidR="000D2F5C" w:rsidRDefault="000D2F5C" w:rsidP="000D2F5C"/>
        </w:tc>
        <w:tc>
          <w:tcPr>
            <w:tcW w:w="1985" w:type="dxa"/>
          </w:tcPr>
          <w:p w14:paraId="624CB299" w14:textId="2325EF52" w:rsidR="000D2F5C" w:rsidRPr="00BF148B" w:rsidRDefault="000D2F5C" w:rsidP="000D2F5C">
            <w:r>
              <w:t>Shampoo</w:t>
            </w:r>
          </w:p>
        </w:tc>
        <w:tc>
          <w:tcPr>
            <w:tcW w:w="1559" w:type="dxa"/>
          </w:tcPr>
          <w:p w14:paraId="336C8940" w14:textId="67C47514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65DA24C7" w14:textId="73DA8D42" w:rsidR="000D2F5C" w:rsidRPr="00A51047" w:rsidRDefault="000D2F5C" w:rsidP="000D2F5C">
            <w:r>
              <w:t>Topic</w:t>
            </w:r>
          </w:p>
        </w:tc>
        <w:tc>
          <w:tcPr>
            <w:tcW w:w="1134" w:type="dxa"/>
          </w:tcPr>
          <w:p w14:paraId="7CC1DFE6" w14:textId="6DA4C7A3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Google Shopping</w:t>
            </w:r>
          </w:p>
        </w:tc>
        <w:tc>
          <w:tcPr>
            <w:tcW w:w="1417" w:type="dxa"/>
          </w:tcPr>
          <w:p w14:paraId="34B77331" w14:textId="2D526CB6" w:rsidR="000D2F5C" w:rsidRDefault="000D2F5C" w:rsidP="000D2F5C">
            <w:r>
              <w:t>Sao Paolo</w:t>
            </w:r>
          </w:p>
        </w:tc>
      </w:tr>
      <w:tr w:rsidR="000D2F5C" w14:paraId="2CF0FA16" w14:textId="77777777" w:rsidTr="0003206B">
        <w:trPr>
          <w:jc w:val="center"/>
          <w:ins w:id="89" w:author="Feras Al-Basha" w:date="2020-11-14T13:23:00Z"/>
        </w:trPr>
        <w:tc>
          <w:tcPr>
            <w:tcW w:w="1696" w:type="dxa"/>
            <w:vMerge w:val="restart"/>
          </w:tcPr>
          <w:p w14:paraId="4BC6B2A4" w14:textId="77777777" w:rsidR="000D2F5C" w:rsidRDefault="000D2F5C" w:rsidP="000D2F5C">
            <w:pPr>
              <w:rPr>
                <w:ins w:id="90" w:author="Feras Al-Basha" w:date="2020-11-14T13:55:00Z"/>
                <w:sz w:val="20"/>
                <w:szCs w:val="18"/>
              </w:rPr>
            </w:pPr>
            <w:ins w:id="91" w:author="Feras Al-Basha" w:date="2020-11-14T13:36:00Z">
              <w:r w:rsidRPr="00D40F00">
                <w:rPr>
                  <w:sz w:val="20"/>
                  <w:szCs w:val="18"/>
                </w:rPr>
                <w:t xml:space="preserve">Sports and </w:t>
              </w:r>
            </w:ins>
          </w:p>
          <w:p w14:paraId="20C01433" w14:textId="77777777" w:rsidR="000D2F5C" w:rsidRDefault="000D2F5C" w:rsidP="000D2F5C">
            <w:pPr>
              <w:rPr>
                <w:ins w:id="92" w:author="Feras Al-Basha" w:date="2020-11-14T13:23:00Z"/>
              </w:rPr>
            </w:pPr>
            <w:ins w:id="93" w:author="Feras Al-Basha" w:date="2020-11-14T13:36:00Z">
              <w:r w:rsidRPr="00D40F00">
                <w:rPr>
                  <w:sz w:val="20"/>
                  <w:szCs w:val="18"/>
                </w:rPr>
                <w:t>Leisure</w:t>
              </w:r>
            </w:ins>
          </w:p>
        </w:tc>
        <w:tc>
          <w:tcPr>
            <w:tcW w:w="1985" w:type="dxa"/>
          </w:tcPr>
          <w:p w14:paraId="03D39B1C" w14:textId="5FD10C3F" w:rsidR="000D2F5C" w:rsidRDefault="000D2F5C" w:rsidP="000D2F5C">
            <w:pPr>
              <w:rPr>
                <w:ins w:id="94" w:author="Feras Al-Basha" w:date="2020-11-14T13:23:00Z"/>
              </w:rPr>
            </w:pPr>
            <w:proofErr w:type="spellStart"/>
            <w:r w:rsidRPr="002754AF">
              <w:t>barraca</w:t>
            </w:r>
            <w:proofErr w:type="spellEnd"/>
            <w:r w:rsidRPr="002754AF">
              <w:t xml:space="preserve"> de camping</w:t>
            </w:r>
          </w:p>
        </w:tc>
        <w:tc>
          <w:tcPr>
            <w:tcW w:w="1559" w:type="dxa"/>
          </w:tcPr>
          <w:p w14:paraId="67F22596" w14:textId="000A5816" w:rsidR="000D2F5C" w:rsidRDefault="000D2F5C" w:rsidP="000D2F5C">
            <w:pPr>
              <w:rPr>
                <w:ins w:id="95" w:author="Feras Al-Basha" w:date="2020-11-14T13:23:00Z"/>
              </w:rPr>
            </w:pPr>
            <w:r>
              <w:t>All categories</w:t>
            </w:r>
          </w:p>
        </w:tc>
        <w:tc>
          <w:tcPr>
            <w:tcW w:w="1559" w:type="dxa"/>
          </w:tcPr>
          <w:p w14:paraId="4F98CFF8" w14:textId="6C6C0B63" w:rsidR="000D2F5C" w:rsidRPr="003D6531" w:rsidRDefault="000D2F5C" w:rsidP="000D2F5C">
            <w:pPr>
              <w:rPr>
                <w:ins w:id="96" w:author="Feras Al-Basha" w:date="2020-11-14T15:00:00Z"/>
                <w:sz w:val="20"/>
                <w:szCs w:val="18"/>
              </w:rPr>
            </w:pPr>
            <w:ins w:id="97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64341127" w14:textId="07FDD09A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46F4D30" w14:textId="2F384C55" w:rsidR="000D2F5C" w:rsidRDefault="000D2F5C" w:rsidP="000D2F5C">
            <w:pPr>
              <w:rPr>
                <w:ins w:id="98" w:author="Feras Al-Basha" w:date="2020-11-14T13:23:00Z"/>
              </w:rPr>
            </w:pPr>
            <w:r>
              <w:t>Sao Paolo</w:t>
            </w:r>
          </w:p>
        </w:tc>
      </w:tr>
      <w:tr w:rsidR="000D2F5C" w14:paraId="4CB30E2C" w14:textId="77777777" w:rsidTr="0003206B">
        <w:trPr>
          <w:jc w:val="center"/>
          <w:ins w:id="99" w:author="Feras Al-Basha" w:date="2020-11-14T13:23:00Z"/>
        </w:trPr>
        <w:tc>
          <w:tcPr>
            <w:tcW w:w="1696" w:type="dxa"/>
            <w:vMerge/>
          </w:tcPr>
          <w:p w14:paraId="33B6FB0E" w14:textId="77777777" w:rsidR="000D2F5C" w:rsidRDefault="000D2F5C" w:rsidP="000D2F5C">
            <w:pPr>
              <w:rPr>
                <w:ins w:id="100" w:author="Feras Al-Basha" w:date="2020-11-14T13:23:00Z"/>
              </w:rPr>
            </w:pPr>
          </w:p>
        </w:tc>
        <w:tc>
          <w:tcPr>
            <w:tcW w:w="1985" w:type="dxa"/>
          </w:tcPr>
          <w:p w14:paraId="0DCA127E" w14:textId="167AB4DB" w:rsidR="000D2F5C" w:rsidRDefault="000D2F5C" w:rsidP="000D2F5C">
            <w:pPr>
              <w:rPr>
                <w:ins w:id="101" w:author="Feras Al-Basha" w:date="2020-11-14T13:23:00Z"/>
              </w:rPr>
            </w:pPr>
            <w:proofErr w:type="spellStart"/>
            <w:r w:rsidRPr="002754AF">
              <w:t>barraca</w:t>
            </w:r>
            <w:proofErr w:type="spellEnd"/>
            <w:r w:rsidRPr="002754AF">
              <w:t xml:space="preserve"> de </w:t>
            </w:r>
            <w:proofErr w:type="spellStart"/>
            <w:r w:rsidRPr="002754AF">
              <w:t>praia</w:t>
            </w:r>
            <w:proofErr w:type="spellEnd"/>
          </w:p>
        </w:tc>
        <w:tc>
          <w:tcPr>
            <w:tcW w:w="1559" w:type="dxa"/>
          </w:tcPr>
          <w:p w14:paraId="1C342D6A" w14:textId="79D966F0" w:rsidR="000D2F5C" w:rsidRDefault="000D2F5C" w:rsidP="000D2F5C">
            <w:pPr>
              <w:rPr>
                <w:ins w:id="102" w:author="Feras Al-Basha" w:date="2020-11-14T13:23:00Z"/>
              </w:rPr>
            </w:pPr>
            <w:r>
              <w:t>All categories</w:t>
            </w:r>
          </w:p>
        </w:tc>
        <w:tc>
          <w:tcPr>
            <w:tcW w:w="1559" w:type="dxa"/>
          </w:tcPr>
          <w:p w14:paraId="18BEF37B" w14:textId="244F0385" w:rsidR="000D2F5C" w:rsidRPr="003D6531" w:rsidRDefault="000D2F5C" w:rsidP="000D2F5C">
            <w:pPr>
              <w:rPr>
                <w:ins w:id="103" w:author="Feras Al-Basha" w:date="2020-11-14T15:00:00Z"/>
                <w:sz w:val="20"/>
                <w:szCs w:val="18"/>
              </w:rPr>
            </w:pPr>
            <w:ins w:id="104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055B8E43" w14:textId="0646C263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08F8375" w14:textId="639C04DD" w:rsidR="000D2F5C" w:rsidRDefault="000D2F5C" w:rsidP="000D2F5C">
            <w:pPr>
              <w:rPr>
                <w:ins w:id="105" w:author="Feras Al-Basha" w:date="2020-11-14T13:23:00Z"/>
              </w:rPr>
            </w:pPr>
            <w:r>
              <w:t>Sao Paolo</w:t>
            </w:r>
          </w:p>
        </w:tc>
      </w:tr>
      <w:tr w:rsidR="000D2F5C" w14:paraId="2F8BCFB0" w14:textId="77777777" w:rsidTr="0003206B">
        <w:trPr>
          <w:trHeight w:val="65"/>
          <w:jc w:val="center"/>
          <w:ins w:id="106" w:author="Feras Al-Basha" w:date="2020-11-14T13:23:00Z"/>
        </w:trPr>
        <w:tc>
          <w:tcPr>
            <w:tcW w:w="1696" w:type="dxa"/>
            <w:vMerge/>
          </w:tcPr>
          <w:p w14:paraId="0C3392C4" w14:textId="77777777" w:rsidR="000D2F5C" w:rsidRDefault="000D2F5C" w:rsidP="000D2F5C">
            <w:pPr>
              <w:rPr>
                <w:ins w:id="107" w:author="Feras Al-Basha" w:date="2020-11-14T13:23:00Z"/>
              </w:rPr>
            </w:pPr>
          </w:p>
        </w:tc>
        <w:tc>
          <w:tcPr>
            <w:tcW w:w="1985" w:type="dxa"/>
          </w:tcPr>
          <w:p w14:paraId="31922872" w14:textId="2F668985" w:rsidR="000D2F5C" w:rsidRDefault="000D2F5C" w:rsidP="000D2F5C">
            <w:pPr>
              <w:rPr>
                <w:ins w:id="108" w:author="Feras Al-Basha" w:date="2020-11-14T13:23:00Z"/>
              </w:rPr>
            </w:pPr>
            <w:proofErr w:type="spellStart"/>
            <w:r w:rsidRPr="002754AF">
              <w:t>barraca</w:t>
            </w:r>
            <w:proofErr w:type="spellEnd"/>
            <w:r w:rsidRPr="002754AF">
              <w:t xml:space="preserve"> mor</w:t>
            </w:r>
          </w:p>
        </w:tc>
        <w:tc>
          <w:tcPr>
            <w:tcW w:w="1559" w:type="dxa"/>
          </w:tcPr>
          <w:p w14:paraId="4F265C94" w14:textId="7546F8CB" w:rsidR="000D2F5C" w:rsidRDefault="000D2F5C" w:rsidP="000D2F5C">
            <w:pPr>
              <w:rPr>
                <w:ins w:id="109" w:author="Feras Al-Basha" w:date="2020-11-14T13:23:00Z"/>
              </w:rPr>
            </w:pPr>
            <w:r>
              <w:t>All categories</w:t>
            </w:r>
          </w:p>
        </w:tc>
        <w:tc>
          <w:tcPr>
            <w:tcW w:w="1559" w:type="dxa"/>
          </w:tcPr>
          <w:p w14:paraId="0DBA7854" w14:textId="3EC388E5" w:rsidR="000D2F5C" w:rsidRPr="003D6531" w:rsidRDefault="000D2F5C" w:rsidP="000D2F5C">
            <w:pPr>
              <w:rPr>
                <w:ins w:id="110" w:author="Feras Al-Basha" w:date="2020-11-14T15:00:00Z"/>
                <w:sz w:val="20"/>
                <w:szCs w:val="18"/>
              </w:rPr>
            </w:pPr>
            <w:ins w:id="111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11B984A7" w14:textId="6E678A7C" w:rsidR="000D2F5C" w:rsidRPr="004A1B18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5A6EAD5" w14:textId="0F515DEC" w:rsidR="000D2F5C" w:rsidRDefault="000D2F5C" w:rsidP="000D2F5C">
            <w:pPr>
              <w:rPr>
                <w:ins w:id="112" w:author="Feras Al-Basha" w:date="2020-11-14T13:23:00Z"/>
              </w:rPr>
            </w:pPr>
            <w:r>
              <w:t>Brazil</w:t>
            </w:r>
          </w:p>
        </w:tc>
      </w:tr>
      <w:tr w:rsidR="000D2F5C" w14:paraId="15402728" w14:textId="77777777" w:rsidTr="0003206B">
        <w:trPr>
          <w:trHeight w:val="65"/>
          <w:jc w:val="center"/>
        </w:trPr>
        <w:tc>
          <w:tcPr>
            <w:tcW w:w="1696" w:type="dxa"/>
            <w:vMerge/>
          </w:tcPr>
          <w:p w14:paraId="0ECB0E5C" w14:textId="77777777" w:rsidR="000D2F5C" w:rsidRDefault="000D2F5C" w:rsidP="000D2F5C"/>
        </w:tc>
        <w:tc>
          <w:tcPr>
            <w:tcW w:w="1985" w:type="dxa"/>
          </w:tcPr>
          <w:p w14:paraId="1EF29EBD" w14:textId="0EED636F" w:rsidR="000D2F5C" w:rsidRPr="002754AF" w:rsidRDefault="000D2F5C" w:rsidP="000D2F5C">
            <w:proofErr w:type="spellStart"/>
            <w:r w:rsidRPr="002754AF">
              <w:t>caixa</w:t>
            </w:r>
            <w:proofErr w:type="spellEnd"/>
            <w:r w:rsidRPr="002754AF">
              <w:t xml:space="preserve"> </w:t>
            </w:r>
            <w:proofErr w:type="spellStart"/>
            <w:r w:rsidRPr="002754AF">
              <w:t>termica</w:t>
            </w:r>
            <w:proofErr w:type="spellEnd"/>
          </w:p>
        </w:tc>
        <w:tc>
          <w:tcPr>
            <w:tcW w:w="1559" w:type="dxa"/>
          </w:tcPr>
          <w:p w14:paraId="5CC07ECB" w14:textId="58CE74ED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5FCD0C2F" w14:textId="03689619" w:rsidR="000D2F5C" w:rsidRPr="00A51047" w:rsidRDefault="000D2F5C" w:rsidP="000D2F5C">
            <w:ins w:id="113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58594A21" w14:textId="5E52E312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47DB2C5" w14:textId="64059B99" w:rsidR="000D2F5C" w:rsidRDefault="000D2F5C" w:rsidP="000D2F5C">
            <w:r>
              <w:t>Sao Paolo</w:t>
            </w:r>
          </w:p>
        </w:tc>
      </w:tr>
      <w:tr w:rsidR="000D2F5C" w14:paraId="722A0882" w14:textId="77777777" w:rsidTr="0003206B">
        <w:trPr>
          <w:trHeight w:val="65"/>
          <w:jc w:val="center"/>
        </w:trPr>
        <w:tc>
          <w:tcPr>
            <w:tcW w:w="1696" w:type="dxa"/>
            <w:vMerge/>
          </w:tcPr>
          <w:p w14:paraId="1E673569" w14:textId="77777777" w:rsidR="000D2F5C" w:rsidRDefault="000D2F5C" w:rsidP="000D2F5C"/>
        </w:tc>
        <w:tc>
          <w:tcPr>
            <w:tcW w:w="1985" w:type="dxa"/>
          </w:tcPr>
          <w:p w14:paraId="7878CC91" w14:textId="518A2FD2" w:rsidR="000D2F5C" w:rsidRPr="002754AF" w:rsidRDefault="000D2F5C" w:rsidP="000D2F5C">
            <w:proofErr w:type="spellStart"/>
            <w:r w:rsidRPr="006C46B3">
              <w:t>Albatroz</w:t>
            </w:r>
            <w:proofErr w:type="spellEnd"/>
            <w:r w:rsidRPr="006C46B3">
              <w:t xml:space="preserve"> Fishing</w:t>
            </w:r>
          </w:p>
        </w:tc>
        <w:tc>
          <w:tcPr>
            <w:tcW w:w="1559" w:type="dxa"/>
          </w:tcPr>
          <w:p w14:paraId="4D4CC532" w14:textId="2D7BEC73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1535E602" w14:textId="062AC40F" w:rsidR="000D2F5C" w:rsidRPr="00A51047" w:rsidRDefault="000D2F5C" w:rsidP="000D2F5C">
            <w:ins w:id="114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4FC5A235" w14:textId="31B0237B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BECB008" w14:textId="1D0DDE4A" w:rsidR="000D2F5C" w:rsidRDefault="000D2F5C" w:rsidP="000D2F5C">
            <w:r>
              <w:t>Brazil</w:t>
            </w:r>
          </w:p>
        </w:tc>
      </w:tr>
      <w:tr w:rsidR="000D2F5C" w14:paraId="1EC4C51B" w14:textId="77777777" w:rsidTr="0003206B">
        <w:trPr>
          <w:trHeight w:val="65"/>
          <w:jc w:val="center"/>
        </w:trPr>
        <w:tc>
          <w:tcPr>
            <w:tcW w:w="1696" w:type="dxa"/>
            <w:vMerge/>
          </w:tcPr>
          <w:p w14:paraId="73E429E8" w14:textId="77777777" w:rsidR="000D2F5C" w:rsidRDefault="000D2F5C" w:rsidP="000D2F5C"/>
        </w:tc>
        <w:tc>
          <w:tcPr>
            <w:tcW w:w="1985" w:type="dxa"/>
          </w:tcPr>
          <w:p w14:paraId="13288F1D" w14:textId="1CBCF4B5" w:rsidR="000D2F5C" w:rsidRPr="002754AF" w:rsidRDefault="000D2F5C" w:rsidP="000D2F5C">
            <w:r>
              <w:t>Marine sports</w:t>
            </w:r>
          </w:p>
        </w:tc>
        <w:tc>
          <w:tcPr>
            <w:tcW w:w="1559" w:type="dxa"/>
          </w:tcPr>
          <w:p w14:paraId="1606F952" w14:textId="02460C14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24977198" w14:textId="3A69DFA2" w:rsidR="000D2F5C" w:rsidRPr="00A51047" w:rsidRDefault="000D2F5C" w:rsidP="000D2F5C">
            <w:ins w:id="115" w:author="Feras Al-Basha" w:date="2020-11-14T15:02:00Z">
              <w:r w:rsidRPr="00A51047">
                <w:t>—</w:t>
              </w:r>
            </w:ins>
          </w:p>
        </w:tc>
        <w:tc>
          <w:tcPr>
            <w:tcW w:w="1134" w:type="dxa"/>
          </w:tcPr>
          <w:p w14:paraId="60ED8D8A" w14:textId="0AB50DAA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45BBF40" w14:textId="0450DDB4" w:rsidR="000D2F5C" w:rsidRDefault="000D2F5C" w:rsidP="000D2F5C">
            <w:r>
              <w:t>Sao Paolo</w:t>
            </w:r>
          </w:p>
        </w:tc>
      </w:tr>
      <w:tr w:rsidR="000D2F5C" w14:paraId="21743C97" w14:textId="77777777" w:rsidTr="0003206B">
        <w:trPr>
          <w:trHeight w:val="65"/>
          <w:jc w:val="center"/>
        </w:trPr>
        <w:tc>
          <w:tcPr>
            <w:tcW w:w="1696" w:type="dxa"/>
            <w:vMerge/>
          </w:tcPr>
          <w:p w14:paraId="3A6D4AEA" w14:textId="77777777" w:rsidR="000D2F5C" w:rsidRDefault="000D2F5C" w:rsidP="000D2F5C"/>
        </w:tc>
        <w:tc>
          <w:tcPr>
            <w:tcW w:w="1985" w:type="dxa"/>
          </w:tcPr>
          <w:p w14:paraId="0DDFB446" w14:textId="202E51E9" w:rsidR="000D2F5C" w:rsidRPr="002754AF" w:rsidRDefault="000D2F5C" w:rsidP="000D2F5C">
            <w:r>
              <w:t>Fish hook</w:t>
            </w:r>
          </w:p>
        </w:tc>
        <w:tc>
          <w:tcPr>
            <w:tcW w:w="1559" w:type="dxa"/>
          </w:tcPr>
          <w:p w14:paraId="5A139CEC" w14:textId="76FE7C40" w:rsidR="000D2F5C" w:rsidRDefault="000D2F5C" w:rsidP="000D2F5C">
            <w:r>
              <w:t>All categories</w:t>
            </w:r>
          </w:p>
        </w:tc>
        <w:tc>
          <w:tcPr>
            <w:tcW w:w="1559" w:type="dxa"/>
          </w:tcPr>
          <w:p w14:paraId="3D77EC1E" w14:textId="3E4C635D" w:rsidR="000D2F5C" w:rsidRPr="00A51047" w:rsidRDefault="000D2F5C" w:rsidP="000D2F5C">
            <w:r>
              <w:t>Topic</w:t>
            </w:r>
          </w:p>
        </w:tc>
        <w:tc>
          <w:tcPr>
            <w:tcW w:w="1134" w:type="dxa"/>
          </w:tcPr>
          <w:p w14:paraId="3CAA0155" w14:textId="1B6FFC50" w:rsidR="000D2F5C" w:rsidRDefault="000D2F5C" w:rsidP="000D2F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101E9D3" w14:textId="322F4B9A" w:rsidR="000D2F5C" w:rsidRDefault="000D2F5C" w:rsidP="000D2F5C">
            <w:r>
              <w:t>Sao Paolo</w:t>
            </w:r>
          </w:p>
        </w:tc>
      </w:tr>
    </w:tbl>
    <w:p w14:paraId="36B57407" w14:textId="77777777" w:rsidR="00484E30" w:rsidRDefault="00484E30">
      <w:r>
        <w:br w:type="page"/>
      </w:r>
    </w:p>
    <w:tbl>
      <w:tblPr>
        <w:tblStyle w:val="LightList"/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1"/>
        <w:gridCol w:w="2410"/>
        <w:gridCol w:w="1984"/>
        <w:gridCol w:w="851"/>
        <w:gridCol w:w="1417"/>
        <w:gridCol w:w="1417"/>
      </w:tblGrid>
      <w:tr w:rsidR="00484E30" w14:paraId="59A87E1F" w14:textId="77777777" w:rsidTr="0062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16" w:author="Feras Al-Basha" w:date="2020-11-14T13:36:00Z"/>
        </w:trPr>
        <w:tc>
          <w:tcPr>
            <w:tcW w:w="1271" w:type="dxa"/>
          </w:tcPr>
          <w:p w14:paraId="4B4FB425" w14:textId="4149ADE8" w:rsidR="00484E30" w:rsidRDefault="00484E30" w:rsidP="00484E30">
            <w:pPr>
              <w:rPr>
                <w:ins w:id="117" w:author="Feras Al-Basha" w:date="2020-11-14T13:36:00Z"/>
              </w:rPr>
            </w:pPr>
            <w:bookmarkStart w:id="118" w:name="_Hlk57992220"/>
            <w:ins w:id="119" w:author="Feras Al-Basha" w:date="2020-11-14T13:24:00Z">
              <w:r>
                <w:lastRenderedPageBreak/>
                <w:t>Product Category</w:t>
              </w:r>
            </w:ins>
          </w:p>
        </w:tc>
        <w:tc>
          <w:tcPr>
            <w:tcW w:w="2410" w:type="dxa"/>
          </w:tcPr>
          <w:p w14:paraId="4BBEBC78" w14:textId="42A169C8" w:rsidR="00484E30" w:rsidRDefault="00484E30" w:rsidP="00484E30">
            <w:pPr>
              <w:rPr>
                <w:ins w:id="120" w:author="Feras Al-Basha" w:date="2020-11-14T13:36:00Z"/>
              </w:rPr>
            </w:pPr>
            <w:ins w:id="121" w:author="Feras Al-Basha" w:date="2020-11-14T13:26:00Z">
              <w:r>
                <w:t>Search Term</w:t>
              </w:r>
            </w:ins>
          </w:p>
        </w:tc>
        <w:tc>
          <w:tcPr>
            <w:tcW w:w="1984" w:type="dxa"/>
          </w:tcPr>
          <w:p w14:paraId="6F5116F1" w14:textId="456408F4" w:rsidR="00484E30" w:rsidRDefault="00484E30" w:rsidP="00484E30">
            <w:pPr>
              <w:rPr>
                <w:ins w:id="122" w:author="Feras Al-Basha" w:date="2020-11-14T13:36:00Z"/>
              </w:rPr>
            </w:pPr>
            <w:ins w:id="123" w:author="Feras Al-Basha" w:date="2020-11-14T13:27:00Z">
              <w:r>
                <w:t>Search Category</w:t>
              </w:r>
            </w:ins>
          </w:p>
        </w:tc>
        <w:tc>
          <w:tcPr>
            <w:tcW w:w="851" w:type="dxa"/>
          </w:tcPr>
          <w:p w14:paraId="14EA031B" w14:textId="29B856AD" w:rsidR="00484E30" w:rsidRPr="003D6531" w:rsidRDefault="00484E30" w:rsidP="00484E30">
            <w:pPr>
              <w:rPr>
                <w:ins w:id="124" w:author="Feras Al-Basha" w:date="2020-11-14T15:00:00Z"/>
                <w:sz w:val="20"/>
                <w:szCs w:val="18"/>
              </w:rPr>
            </w:pPr>
            <w:ins w:id="125" w:author="Feras Al-Basha" w:date="2020-11-14T15:00:00Z">
              <w:r>
                <w:t>Search Semantic Tag</w:t>
              </w:r>
            </w:ins>
          </w:p>
        </w:tc>
        <w:tc>
          <w:tcPr>
            <w:tcW w:w="1417" w:type="dxa"/>
          </w:tcPr>
          <w:p w14:paraId="591EEEF7" w14:textId="1FE2031E" w:rsidR="00484E30" w:rsidRPr="0008058C" w:rsidRDefault="00484E30" w:rsidP="00484E30">
            <w:pPr>
              <w:rPr>
                <w:sz w:val="20"/>
                <w:szCs w:val="18"/>
              </w:rPr>
            </w:pPr>
            <w:r>
              <w:t>Search Type</w:t>
            </w:r>
          </w:p>
        </w:tc>
        <w:tc>
          <w:tcPr>
            <w:tcW w:w="1417" w:type="dxa"/>
          </w:tcPr>
          <w:p w14:paraId="7085D77B" w14:textId="3C9E4853" w:rsidR="00484E30" w:rsidRPr="004A1B18" w:rsidRDefault="00484E30" w:rsidP="00484E30">
            <w:pPr>
              <w:rPr>
                <w:ins w:id="126" w:author="Feras Al-Basha" w:date="2020-11-14T13:36:00Z"/>
                <w:sz w:val="20"/>
                <w:szCs w:val="18"/>
              </w:rPr>
            </w:pPr>
            <w:ins w:id="127" w:author="Feras Al-Basha" w:date="2020-11-14T13:27:00Z">
              <w:r>
                <w:t>Search</w:t>
              </w:r>
              <w:r w:rsidRPr="00E81675">
                <w:t xml:space="preserve"> </w:t>
              </w:r>
            </w:ins>
            <w:ins w:id="128" w:author="Feras Al-Basha" w:date="2020-11-14T13:28:00Z">
              <w:r>
                <w:t>Location</w:t>
              </w:r>
            </w:ins>
          </w:p>
        </w:tc>
      </w:tr>
      <w:bookmarkEnd w:id="118"/>
      <w:tr w:rsidR="00627542" w14:paraId="6B5C4C15" w14:textId="77777777" w:rsidTr="00624750">
        <w:trPr>
          <w:jc w:val="center"/>
        </w:trPr>
        <w:tc>
          <w:tcPr>
            <w:tcW w:w="1271" w:type="dxa"/>
            <w:vMerge w:val="restart"/>
          </w:tcPr>
          <w:p w14:paraId="33175DF6" w14:textId="0200C02D" w:rsidR="00627542" w:rsidRPr="00D40F00" w:rsidRDefault="00627542" w:rsidP="003F3D31">
            <w:pPr>
              <w:rPr>
                <w:sz w:val="20"/>
                <w:szCs w:val="18"/>
              </w:rPr>
            </w:pPr>
            <w:ins w:id="129" w:author="Feras Al-Basha" w:date="2020-11-14T13:37:00Z">
              <w:r w:rsidRPr="00D40F00">
                <w:rPr>
                  <w:sz w:val="20"/>
                  <w:szCs w:val="18"/>
                </w:rPr>
                <w:t>Furniture Décor</w:t>
              </w:r>
            </w:ins>
          </w:p>
        </w:tc>
        <w:tc>
          <w:tcPr>
            <w:tcW w:w="2410" w:type="dxa"/>
          </w:tcPr>
          <w:p w14:paraId="227C8501" w14:textId="40D2B87A" w:rsidR="00627542" w:rsidRPr="0030458B" w:rsidRDefault="00627542" w:rsidP="003F3D31">
            <w:proofErr w:type="spellStart"/>
            <w:r w:rsidRPr="003F3D31">
              <w:t>cadeira</w:t>
            </w:r>
            <w:proofErr w:type="spellEnd"/>
            <w:r w:rsidRPr="003F3D31">
              <w:t xml:space="preserve"> brasil</w:t>
            </w:r>
          </w:p>
        </w:tc>
        <w:tc>
          <w:tcPr>
            <w:tcW w:w="1984" w:type="dxa"/>
          </w:tcPr>
          <w:p w14:paraId="1E073AA7" w14:textId="51327F5C" w:rsidR="00627542" w:rsidRDefault="00627542" w:rsidP="003F3D31">
            <w:r>
              <w:t>All categories</w:t>
            </w:r>
          </w:p>
        </w:tc>
        <w:tc>
          <w:tcPr>
            <w:tcW w:w="851" w:type="dxa"/>
          </w:tcPr>
          <w:p w14:paraId="1661D07E" w14:textId="7C54D374" w:rsidR="00627542" w:rsidRPr="00A51047" w:rsidRDefault="00627542" w:rsidP="003F3D31">
            <w:ins w:id="130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4188319D" w14:textId="5D4100CD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20E42496" w14:textId="75AFFC3E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627542" w14:paraId="26B90625" w14:textId="77777777" w:rsidTr="00624750">
        <w:trPr>
          <w:jc w:val="center"/>
        </w:trPr>
        <w:tc>
          <w:tcPr>
            <w:tcW w:w="1271" w:type="dxa"/>
            <w:vMerge/>
          </w:tcPr>
          <w:p w14:paraId="3EBFAD6E" w14:textId="77777777" w:rsidR="00627542" w:rsidRPr="00D40F00" w:rsidRDefault="00627542" w:rsidP="003F3D31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5A6D31B9" w14:textId="24E211C5" w:rsidR="00627542" w:rsidRPr="003F3D31" w:rsidRDefault="00627542" w:rsidP="003F3D31">
            <w:proofErr w:type="spellStart"/>
            <w:r w:rsidRPr="003F3D31">
              <w:t>lojas</w:t>
            </w:r>
            <w:proofErr w:type="spellEnd"/>
            <w:r w:rsidRPr="003F3D31">
              <w:t xml:space="preserve"> de </w:t>
            </w:r>
            <w:proofErr w:type="spellStart"/>
            <w:r w:rsidRPr="003F3D31">
              <w:t>moveis</w:t>
            </w:r>
            <w:proofErr w:type="spellEnd"/>
          </w:p>
        </w:tc>
        <w:tc>
          <w:tcPr>
            <w:tcW w:w="1984" w:type="dxa"/>
          </w:tcPr>
          <w:p w14:paraId="2A195B1A" w14:textId="4DF82CE7" w:rsidR="00627542" w:rsidRDefault="00627542" w:rsidP="003F3D31">
            <w:r>
              <w:t>Home furnishings, Shopping</w:t>
            </w:r>
          </w:p>
        </w:tc>
        <w:tc>
          <w:tcPr>
            <w:tcW w:w="851" w:type="dxa"/>
          </w:tcPr>
          <w:p w14:paraId="29C8C692" w14:textId="6DD3FA70" w:rsidR="00627542" w:rsidRPr="00A51047" w:rsidRDefault="00627542" w:rsidP="003F3D31">
            <w:ins w:id="131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16768584" w14:textId="783B8DED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BECCE73" w14:textId="1FC0A507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627542" w14:paraId="0EAF94DC" w14:textId="77777777" w:rsidTr="00624750">
        <w:trPr>
          <w:jc w:val="center"/>
        </w:trPr>
        <w:tc>
          <w:tcPr>
            <w:tcW w:w="1271" w:type="dxa"/>
            <w:vMerge/>
          </w:tcPr>
          <w:p w14:paraId="007E6226" w14:textId="77777777" w:rsidR="00627542" w:rsidRPr="00D40F00" w:rsidRDefault="00627542" w:rsidP="003F3D31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0B88073A" w14:textId="4DF24DEC" w:rsidR="00627542" w:rsidRPr="003F3D31" w:rsidRDefault="00627542" w:rsidP="003F3D31">
            <w:proofErr w:type="spellStart"/>
            <w:r w:rsidRPr="003F3D31">
              <w:t>lojas</w:t>
            </w:r>
            <w:proofErr w:type="spellEnd"/>
            <w:r w:rsidRPr="003F3D31">
              <w:t xml:space="preserve"> de </w:t>
            </w:r>
            <w:proofErr w:type="spellStart"/>
            <w:r w:rsidRPr="003F3D31">
              <w:t>moveis</w:t>
            </w:r>
            <w:proofErr w:type="spellEnd"/>
            <w:r w:rsidRPr="003F3D31">
              <w:t xml:space="preserve"> online</w:t>
            </w:r>
          </w:p>
        </w:tc>
        <w:tc>
          <w:tcPr>
            <w:tcW w:w="1984" w:type="dxa"/>
          </w:tcPr>
          <w:p w14:paraId="7C89F11E" w14:textId="7096EA5F" w:rsidR="00627542" w:rsidRDefault="00627542" w:rsidP="003F3D31">
            <w:r>
              <w:t>All categories</w:t>
            </w:r>
          </w:p>
        </w:tc>
        <w:tc>
          <w:tcPr>
            <w:tcW w:w="851" w:type="dxa"/>
          </w:tcPr>
          <w:p w14:paraId="52F40851" w14:textId="1D72D164" w:rsidR="00627542" w:rsidRPr="00A51047" w:rsidRDefault="00627542" w:rsidP="003F3D31">
            <w:ins w:id="132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6EFE9C2" w14:textId="58D7A0B3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CE7AB9D" w14:textId="2785C065" w:rsidR="00627542" w:rsidRDefault="00627542" w:rsidP="003F3D3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627542" w14:paraId="3359E6D0" w14:textId="77777777" w:rsidTr="00624750">
        <w:trPr>
          <w:jc w:val="center"/>
        </w:trPr>
        <w:tc>
          <w:tcPr>
            <w:tcW w:w="1271" w:type="dxa"/>
            <w:vMerge/>
          </w:tcPr>
          <w:p w14:paraId="13A19C6E" w14:textId="77777777" w:rsidR="00627542" w:rsidRPr="00D40F00" w:rsidRDefault="00627542" w:rsidP="007F49A7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39FAEC39" w14:textId="1F059632" w:rsidR="00627542" w:rsidRPr="003F3D31" w:rsidRDefault="00627542" w:rsidP="007F49A7">
            <w:r w:rsidRPr="007F49A7">
              <w:t xml:space="preserve">puff </w:t>
            </w:r>
            <w:proofErr w:type="spellStart"/>
            <w:r w:rsidRPr="007F49A7">
              <w:t>moveis</w:t>
            </w:r>
            <w:proofErr w:type="spellEnd"/>
          </w:p>
        </w:tc>
        <w:tc>
          <w:tcPr>
            <w:tcW w:w="1984" w:type="dxa"/>
          </w:tcPr>
          <w:p w14:paraId="6A450C63" w14:textId="19CA9C39" w:rsidR="00627542" w:rsidRDefault="00627542" w:rsidP="007F49A7">
            <w:r>
              <w:t>All categories</w:t>
            </w:r>
          </w:p>
        </w:tc>
        <w:tc>
          <w:tcPr>
            <w:tcW w:w="851" w:type="dxa"/>
          </w:tcPr>
          <w:p w14:paraId="75F92F51" w14:textId="0CD7EB16" w:rsidR="00627542" w:rsidRPr="00A51047" w:rsidRDefault="00627542" w:rsidP="007F49A7">
            <w:ins w:id="133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3993234" w14:textId="52625D31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727F7CA" w14:textId="0FCD2157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627542" w14:paraId="759FBC9E" w14:textId="77777777" w:rsidTr="00624750">
        <w:trPr>
          <w:jc w:val="center"/>
        </w:trPr>
        <w:tc>
          <w:tcPr>
            <w:tcW w:w="1271" w:type="dxa"/>
            <w:vMerge/>
          </w:tcPr>
          <w:p w14:paraId="4A70262A" w14:textId="77777777" w:rsidR="00627542" w:rsidRPr="00D40F00" w:rsidRDefault="00627542" w:rsidP="007F49A7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4B74E84F" w14:textId="4016EFF4" w:rsidR="00627542" w:rsidRPr="003F3D31" w:rsidRDefault="00627542" w:rsidP="007F49A7">
            <w:proofErr w:type="spellStart"/>
            <w:r w:rsidRPr="007F49A7">
              <w:t>decoração</w:t>
            </w:r>
            <w:proofErr w:type="spellEnd"/>
            <w:r w:rsidRPr="007F49A7">
              <w:t xml:space="preserve"> de casa</w:t>
            </w:r>
          </w:p>
        </w:tc>
        <w:tc>
          <w:tcPr>
            <w:tcW w:w="1984" w:type="dxa"/>
          </w:tcPr>
          <w:p w14:paraId="5F00EA60" w14:textId="1AF3CAC7" w:rsidR="00627542" w:rsidRDefault="00627542" w:rsidP="007F49A7">
            <w:r>
              <w:t>All categories</w:t>
            </w:r>
          </w:p>
        </w:tc>
        <w:tc>
          <w:tcPr>
            <w:tcW w:w="851" w:type="dxa"/>
          </w:tcPr>
          <w:p w14:paraId="412C503F" w14:textId="1AB5C0A9" w:rsidR="00627542" w:rsidRPr="00A51047" w:rsidRDefault="00627542" w:rsidP="007F49A7">
            <w:ins w:id="134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5C0F65E3" w14:textId="389A863D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Web, Image</w:t>
            </w:r>
          </w:p>
        </w:tc>
        <w:tc>
          <w:tcPr>
            <w:tcW w:w="1417" w:type="dxa"/>
          </w:tcPr>
          <w:p w14:paraId="55C4AFF9" w14:textId="069510D2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627542" w14:paraId="55F56B3D" w14:textId="77777777" w:rsidTr="00624750">
        <w:trPr>
          <w:jc w:val="center"/>
        </w:trPr>
        <w:tc>
          <w:tcPr>
            <w:tcW w:w="1271" w:type="dxa"/>
            <w:vMerge/>
          </w:tcPr>
          <w:p w14:paraId="07BF6066" w14:textId="77777777" w:rsidR="00627542" w:rsidRPr="00D40F00" w:rsidRDefault="00627542" w:rsidP="007F49A7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53E1CD2B" w14:textId="68A5D1CE" w:rsidR="00627542" w:rsidRPr="007F49A7" w:rsidRDefault="00627542" w:rsidP="007F49A7">
            <w:proofErr w:type="spellStart"/>
            <w:r w:rsidRPr="007F49A7">
              <w:t>decoração</w:t>
            </w:r>
            <w:proofErr w:type="spellEnd"/>
            <w:r w:rsidRPr="007F49A7">
              <w:t xml:space="preserve"> de </w:t>
            </w:r>
            <w:proofErr w:type="spellStart"/>
            <w:r w:rsidRPr="007F49A7">
              <w:t>sala</w:t>
            </w:r>
            <w:proofErr w:type="spellEnd"/>
          </w:p>
        </w:tc>
        <w:tc>
          <w:tcPr>
            <w:tcW w:w="1984" w:type="dxa"/>
          </w:tcPr>
          <w:p w14:paraId="1888D998" w14:textId="438276DB" w:rsidR="00627542" w:rsidRDefault="00627542" w:rsidP="007F49A7">
            <w:r>
              <w:t>All categories</w:t>
            </w:r>
          </w:p>
        </w:tc>
        <w:tc>
          <w:tcPr>
            <w:tcW w:w="851" w:type="dxa"/>
          </w:tcPr>
          <w:p w14:paraId="55105011" w14:textId="7F1691DC" w:rsidR="00627542" w:rsidRPr="00A51047" w:rsidRDefault="00627542" w:rsidP="007F49A7">
            <w:ins w:id="135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6DDC90B0" w14:textId="1FE6B11D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Web, Image</w:t>
            </w:r>
          </w:p>
        </w:tc>
        <w:tc>
          <w:tcPr>
            <w:tcW w:w="1417" w:type="dxa"/>
          </w:tcPr>
          <w:p w14:paraId="41A79B16" w14:textId="702579AD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627542" w14:paraId="3C96D0B4" w14:textId="77777777" w:rsidTr="00624750">
        <w:trPr>
          <w:jc w:val="center"/>
        </w:trPr>
        <w:tc>
          <w:tcPr>
            <w:tcW w:w="1271" w:type="dxa"/>
            <w:vMerge/>
          </w:tcPr>
          <w:p w14:paraId="424E5750" w14:textId="77777777" w:rsidR="00627542" w:rsidRPr="00D40F00" w:rsidRDefault="00627542" w:rsidP="007F49A7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52787D11" w14:textId="32CC1DFF" w:rsidR="00627542" w:rsidRPr="003F3D31" w:rsidRDefault="00627542" w:rsidP="007F49A7">
            <w:r w:rsidRPr="007F49A7">
              <w:t>Do it yourself</w:t>
            </w:r>
          </w:p>
        </w:tc>
        <w:tc>
          <w:tcPr>
            <w:tcW w:w="1984" w:type="dxa"/>
          </w:tcPr>
          <w:p w14:paraId="7362C951" w14:textId="79110453" w:rsidR="00627542" w:rsidRDefault="00627542" w:rsidP="007F49A7">
            <w:r>
              <w:t>Shopping</w:t>
            </w:r>
          </w:p>
        </w:tc>
        <w:tc>
          <w:tcPr>
            <w:tcW w:w="851" w:type="dxa"/>
          </w:tcPr>
          <w:p w14:paraId="2FD227F4" w14:textId="2627265A" w:rsidR="00627542" w:rsidRPr="00A51047" w:rsidRDefault="00627542" w:rsidP="007F49A7">
            <w:r>
              <w:t>Topic</w:t>
            </w:r>
          </w:p>
        </w:tc>
        <w:tc>
          <w:tcPr>
            <w:tcW w:w="1417" w:type="dxa"/>
          </w:tcPr>
          <w:p w14:paraId="2C539B7A" w14:textId="30360B59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E805703" w14:textId="0D260F19" w:rsidR="00627542" w:rsidRDefault="00627542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715CFD68" w14:textId="77777777" w:rsidTr="00624750">
        <w:trPr>
          <w:jc w:val="center"/>
          <w:ins w:id="136" w:author="Feras Al-Basha" w:date="2020-11-14T13:36:00Z"/>
        </w:trPr>
        <w:tc>
          <w:tcPr>
            <w:tcW w:w="1271" w:type="dxa"/>
            <w:vMerge w:val="restart"/>
          </w:tcPr>
          <w:p w14:paraId="2FFB4F98" w14:textId="77777777" w:rsidR="007F49A7" w:rsidRDefault="007F49A7" w:rsidP="007F49A7">
            <w:pPr>
              <w:rPr>
                <w:ins w:id="137" w:author="Feras Al-Basha" w:date="2020-11-14T13:55:00Z"/>
                <w:sz w:val="20"/>
                <w:szCs w:val="18"/>
              </w:rPr>
            </w:pPr>
            <w:ins w:id="138" w:author="Feras Al-Basha" w:date="2020-11-14T13:37:00Z">
              <w:r w:rsidRPr="00D40F00">
                <w:rPr>
                  <w:sz w:val="20"/>
                  <w:szCs w:val="18"/>
                </w:rPr>
                <w:t xml:space="preserve">Watches </w:t>
              </w:r>
            </w:ins>
            <w:ins w:id="139" w:author="Feras Al-Basha" w:date="2020-11-14T13:38:00Z">
              <w:r>
                <w:rPr>
                  <w:sz w:val="20"/>
                  <w:szCs w:val="18"/>
                </w:rPr>
                <w:t>and</w:t>
              </w:r>
            </w:ins>
            <w:ins w:id="140" w:author="Feras Al-Basha" w:date="2020-11-14T13:37:00Z">
              <w:r w:rsidRPr="00D40F00">
                <w:rPr>
                  <w:sz w:val="20"/>
                  <w:szCs w:val="18"/>
                </w:rPr>
                <w:t xml:space="preserve"> </w:t>
              </w:r>
            </w:ins>
          </w:p>
          <w:p w14:paraId="57293603" w14:textId="77777777" w:rsidR="007F49A7" w:rsidRDefault="007F49A7" w:rsidP="007F49A7">
            <w:pPr>
              <w:rPr>
                <w:ins w:id="141" w:author="Feras Al-Basha" w:date="2020-11-14T13:36:00Z"/>
              </w:rPr>
            </w:pPr>
            <w:ins w:id="142" w:author="Feras Al-Basha" w:date="2020-11-14T13:37:00Z">
              <w:r w:rsidRPr="00D40F00">
                <w:rPr>
                  <w:sz w:val="20"/>
                  <w:szCs w:val="18"/>
                </w:rPr>
                <w:t>Gifts</w:t>
              </w:r>
            </w:ins>
          </w:p>
        </w:tc>
        <w:tc>
          <w:tcPr>
            <w:tcW w:w="2410" w:type="dxa"/>
          </w:tcPr>
          <w:p w14:paraId="6309E8FB" w14:textId="296A00C9" w:rsidR="007F49A7" w:rsidRDefault="007F49A7" w:rsidP="007F49A7">
            <w:pPr>
              <w:rPr>
                <w:ins w:id="143" w:author="Feras Al-Basha" w:date="2020-11-14T13:36:00Z"/>
              </w:rPr>
            </w:pPr>
            <w:proofErr w:type="spellStart"/>
            <w:r w:rsidRPr="0030458B">
              <w:t>relógio</w:t>
            </w:r>
            <w:proofErr w:type="spellEnd"/>
            <w:r w:rsidRPr="0030458B">
              <w:t xml:space="preserve"> de </w:t>
            </w:r>
            <w:proofErr w:type="spellStart"/>
            <w:r w:rsidRPr="0030458B">
              <w:t>pulso</w:t>
            </w:r>
            <w:proofErr w:type="spellEnd"/>
          </w:p>
        </w:tc>
        <w:tc>
          <w:tcPr>
            <w:tcW w:w="1984" w:type="dxa"/>
          </w:tcPr>
          <w:p w14:paraId="0E3BC180" w14:textId="509176E2" w:rsidR="007F49A7" w:rsidRDefault="007F49A7" w:rsidP="007F49A7">
            <w:pPr>
              <w:rPr>
                <w:ins w:id="144" w:author="Feras Al-Basha" w:date="2020-11-14T13:36:00Z"/>
              </w:rPr>
            </w:pPr>
            <w:r>
              <w:t>Shopping</w:t>
            </w:r>
          </w:p>
        </w:tc>
        <w:tc>
          <w:tcPr>
            <w:tcW w:w="851" w:type="dxa"/>
          </w:tcPr>
          <w:p w14:paraId="257AF696" w14:textId="218F8CA2" w:rsidR="007F49A7" w:rsidRPr="003D6531" w:rsidRDefault="007F49A7" w:rsidP="007F49A7">
            <w:pPr>
              <w:rPr>
                <w:ins w:id="145" w:author="Feras Al-Basha" w:date="2020-11-14T15:00:00Z"/>
                <w:sz w:val="20"/>
                <w:szCs w:val="18"/>
              </w:rPr>
            </w:pPr>
            <w:ins w:id="146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437D202D" w14:textId="508087AA" w:rsidR="007F49A7" w:rsidRPr="0008058C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9529CF9" w14:textId="345C8E19" w:rsidR="007F49A7" w:rsidRPr="004A1B18" w:rsidRDefault="007F49A7" w:rsidP="007F49A7">
            <w:pPr>
              <w:rPr>
                <w:ins w:id="147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7F49A7" w14:paraId="58D78070" w14:textId="77777777" w:rsidTr="00624750">
        <w:trPr>
          <w:jc w:val="center"/>
          <w:ins w:id="148" w:author="Feras Al-Basha" w:date="2020-11-14T13:36:00Z"/>
        </w:trPr>
        <w:tc>
          <w:tcPr>
            <w:tcW w:w="1271" w:type="dxa"/>
            <w:vMerge/>
          </w:tcPr>
          <w:p w14:paraId="17726FDA" w14:textId="77777777" w:rsidR="007F49A7" w:rsidRDefault="007F49A7" w:rsidP="007F49A7">
            <w:pPr>
              <w:rPr>
                <w:ins w:id="149" w:author="Feras Al-Basha" w:date="2020-11-14T13:36:00Z"/>
              </w:rPr>
            </w:pPr>
          </w:p>
        </w:tc>
        <w:tc>
          <w:tcPr>
            <w:tcW w:w="2410" w:type="dxa"/>
          </w:tcPr>
          <w:p w14:paraId="1C39B56C" w14:textId="49792C7D" w:rsidR="007F49A7" w:rsidRDefault="007F49A7" w:rsidP="007F49A7">
            <w:pPr>
              <w:rPr>
                <w:ins w:id="150" w:author="Feras Al-Basha" w:date="2020-11-14T13:36:00Z"/>
              </w:rPr>
            </w:pPr>
            <w:proofErr w:type="spellStart"/>
            <w:r w:rsidRPr="005E2A01">
              <w:t>relogio</w:t>
            </w:r>
            <w:proofErr w:type="spellEnd"/>
            <w:r w:rsidRPr="005E2A01">
              <w:t xml:space="preserve"> orient</w:t>
            </w:r>
          </w:p>
        </w:tc>
        <w:tc>
          <w:tcPr>
            <w:tcW w:w="1984" w:type="dxa"/>
          </w:tcPr>
          <w:p w14:paraId="6CF19EB0" w14:textId="56E110A0" w:rsidR="007F49A7" w:rsidRDefault="007F49A7" w:rsidP="007F49A7">
            <w:pPr>
              <w:rPr>
                <w:ins w:id="151" w:author="Feras Al-Basha" w:date="2020-11-14T13:36:00Z"/>
              </w:rPr>
            </w:pPr>
            <w:r>
              <w:t>Shopping</w:t>
            </w:r>
          </w:p>
        </w:tc>
        <w:tc>
          <w:tcPr>
            <w:tcW w:w="851" w:type="dxa"/>
          </w:tcPr>
          <w:p w14:paraId="0C61B775" w14:textId="784C0021" w:rsidR="007F49A7" w:rsidRPr="003D6531" w:rsidRDefault="007F49A7" w:rsidP="007F49A7">
            <w:pPr>
              <w:rPr>
                <w:ins w:id="152" w:author="Feras Al-Basha" w:date="2020-11-14T15:00:00Z"/>
                <w:sz w:val="20"/>
                <w:szCs w:val="18"/>
              </w:rPr>
            </w:pPr>
            <w:ins w:id="153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19B14351" w14:textId="16ADF63D" w:rsidR="007F49A7" w:rsidRPr="0008058C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BC7BE2D" w14:textId="34781608" w:rsidR="007F49A7" w:rsidRPr="004A1B18" w:rsidRDefault="007F49A7" w:rsidP="007F49A7">
            <w:pPr>
              <w:rPr>
                <w:ins w:id="154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5EABEE5F" w14:textId="77777777" w:rsidTr="00624750">
        <w:trPr>
          <w:jc w:val="center"/>
        </w:trPr>
        <w:tc>
          <w:tcPr>
            <w:tcW w:w="1271" w:type="dxa"/>
            <w:vMerge/>
          </w:tcPr>
          <w:p w14:paraId="69A89A69" w14:textId="77777777" w:rsidR="007F49A7" w:rsidRDefault="007F49A7" w:rsidP="007F49A7"/>
        </w:tc>
        <w:tc>
          <w:tcPr>
            <w:tcW w:w="2410" w:type="dxa"/>
          </w:tcPr>
          <w:p w14:paraId="04389F37" w14:textId="3DB31A12" w:rsidR="007F49A7" w:rsidRPr="005E2A01" w:rsidRDefault="007F49A7" w:rsidP="007F49A7">
            <w:r w:rsidRPr="00147125">
              <w:t xml:space="preserve">mercado livre </w:t>
            </w:r>
            <w:proofErr w:type="spellStart"/>
            <w:r w:rsidRPr="00147125">
              <w:t>relogio</w:t>
            </w:r>
            <w:proofErr w:type="spellEnd"/>
          </w:p>
        </w:tc>
        <w:tc>
          <w:tcPr>
            <w:tcW w:w="1984" w:type="dxa"/>
          </w:tcPr>
          <w:p w14:paraId="0B40B822" w14:textId="031FA0CB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4CE497D7" w14:textId="426723B2" w:rsidR="007F49A7" w:rsidRPr="00A51047" w:rsidRDefault="007F49A7" w:rsidP="007F49A7">
            <w:ins w:id="155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8A1E260" w14:textId="09D14228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57683D1" w14:textId="3BE39E85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6A10B5C9" w14:textId="77777777" w:rsidTr="00624750">
        <w:trPr>
          <w:jc w:val="center"/>
        </w:trPr>
        <w:tc>
          <w:tcPr>
            <w:tcW w:w="1271" w:type="dxa"/>
            <w:vMerge/>
          </w:tcPr>
          <w:p w14:paraId="05D984E3" w14:textId="77777777" w:rsidR="007F49A7" w:rsidRDefault="007F49A7" w:rsidP="007F49A7"/>
        </w:tc>
        <w:tc>
          <w:tcPr>
            <w:tcW w:w="2410" w:type="dxa"/>
          </w:tcPr>
          <w:p w14:paraId="04CBBD07" w14:textId="27911BEA" w:rsidR="007F49A7" w:rsidRPr="005E2A01" w:rsidRDefault="007F49A7" w:rsidP="007F49A7">
            <w:proofErr w:type="spellStart"/>
            <w:r w:rsidRPr="00147125">
              <w:t>relogio</w:t>
            </w:r>
            <w:proofErr w:type="spellEnd"/>
            <w:r w:rsidRPr="00147125">
              <w:t xml:space="preserve"> </w:t>
            </w:r>
            <w:r>
              <w:t>Armani</w:t>
            </w:r>
          </w:p>
        </w:tc>
        <w:tc>
          <w:tcPr>
            <w:tcW w:w="1984" w:type="dxa"/>
          </w:tcPr>
          <w:p w14:paraId="171F70BD" w14:textId="4468431A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2C34C92B" w14:textId="6EE30B1E" w:rsidR="007F49A7" w:rsidRPr="00A51047" w:rsidRDefault="007F49A7" w:rsidP="007F49A7">
            <w:ins w:id="156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00164D8B" w14:textId="172E7377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2A97594" w14:textId="6C104F8E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12175BD2" w14:textId="77777777" w:rsidTr="00624750">
        <w:trPr>
          <w:jc w:val="center"/>
        </w:trPr>
        <w:tc>
          <w:tcPr>
            <w:tcW w:w="1271" w:type="dxa"/>
            <w:vMerge/>
          </w:tcPr>
          <w:p w14:paraId="0CC9A42D" w14:textId="77777777" w:rsidR="007F49A7" w:rsidRDefault="007F49A7" w:rsidP="007F49A7"/>
        </w:tc>
        <w:tc>
          <w:tcPr>
            <w:tcW w:w="2410" w:type="dxa"/>
          </w:tcPr>
          <w:p w14:paraId="2EAC07D9" w14:textId="5E3A2F00" w:rsidR="007F49A7" w:rsidRPr="005E2A01" w:rsidRDefault="007F49A7" w:rsidP="007F49A7">
            <w:r>
              <w:t>Men’s watch</w:t>
            </w:r>
          </w:p>
        </w:tc>
        <w:tc>
          <w:tcPr>
            <w:tcW w:w="1984" w:type="dxa"/>
          </w:tcPr>
          <w:p w14:paraId="18B5DDD6" w14:textId="2E533574" w:rsidR="007F49A7" w:rsidRDefault="007F49A7" w:rsidP="007F49A7">
            <w:r>
              <w:t>All categories, Shopping</w:t>
            </w:r>
          </w:p>
        </w:tc>
        <w:tc>
          <w:tcPr>
            <w:tcW w:w="851" w:type="dxa"/>
          </w:tcPr>
          <w:p w14:paraId="140C1198" w14:textId="23348050" w:rsidR="007F49A7" w:rsidRPr="00A51047" w:rsidRDefault="007F49A7" w:rsidP="007F49A7">
            <w:r>
              <w:t>Topic</w:t>
            </w:r>
          </w:p>
        </w:tc>
        <w:tc>
          <w:tcPr>
            <w:tcW w:w="1417" w:type="dxa"/>
          </w:tcPr>
          <w:p w14:paraId="2E0BA633" w14:textId="02201E85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FF3ABED" w14:textId="253F8818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70CFAAC6" w14:textId="77777777" w:rsidTr="00624750">
        <w:trPr>
          <w:jc w:val="center"/>
        </w:trPr>
        <w:tc>
          <w:tcPr>
            <w:tcW w:w="1271" w:type="dxa"/>
            <w:vMerge/>
          </w:tcPr>
          <w:p w14:paraId="645AED14" w14:textId="77777777" w:rsidR="007F49A7" w:rsidRDefault="007F49A7" w:rsidP="007F49A7"/>
        </w:tc>
        <w:tc>
          <w:tcPr>
            <w:tcW w:w="2410" w:type="dxa"/>
          </w:tcPr>
          <w:p w14:paraId="0F4614BA" w14:textId="75481B30" w:rsidR="007F49A7" w:rsidRPr="005E2A01" w:rsidRDefault="007F49A7" w:rsidP="007F49A7">
            <w:proofErr w:type="spellStart"/>
            <w:r w:rsidRPr="009A1720">
              <w:t>relogio</w:t>
            </w:r>
            <w:proofErr w:type="spellEnd"/>
            <w:r w:rsidRPr="009A1720">
              <w:t xml:space="preserve"> </w:t>
            </w:r>
            <w:r>
              <w:t>feminine</w:t>
            </w:r>
          </w:p>
        </w:tc>
        <w:tc>
          <w:tcPr>
            <w:tcW w:w="1984" w:type="dxa"/>
          </w:tcPr>
          <w:p w14:paraId="0E95CBBC" w14:textId="2A6B4FD3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23B5AC90" w14:textId="7E4025DA" w:rsidR="007F49A7" w:rsidRPr="00A51047" w:rsidRDefault="007F49A7" w:rsidP="007F49A7">
            <w:ins w:id="157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0BA9CBCF" w14:textId="7DF91919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BFC8038" w14:textId="5844CC7E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79EE3945" w14:textId="77777777" w:rsidTr="00624750">
        <w:trPr>
          <w:jc w:val="center"/>
        </w:trPr>
        <w:tc>
          <w:tcPr>
            <w:tcW w:w="1271" w:type="dxa"/>
            <w:vMerge/>
          </w:tcPr>
          <w:p w14:paraId="2A9AEEC0" w14:textId="77777777" w:rsidR="007F49A7" w:rsidRDefault="007F49A7" w:rsidP="007F49A7"/>
        </w:tc>
        <w:tc>
          <w:tcPr>
            <w:tcW w:w="2410" w:type="dxa"/>
          </w:tcPr>
          <w:p w14:paraId="14C607A8" w14:textId="3991F0BF" w:rsidR="007F49A7" w:rsidRPr="009A1720" w:rsidRDefault="007F49A7" w:rsidP="007F49A7">
            <w:proofErr w:type="spellStart"/>
            <w:r w:rsidRPr="009A1720">
              <w:t>relogio</w:t>
            </w:r>
            <w:proofErr w:type="spellEnd"/>
            <w:r w:rsidRPr="009A1720">
              <w:t xml:space="preserve"> </w:t>
            </w:r>
            <w:proofErr w:type="spellStart"/>
            <w:r w:rsidRPr="009A1720">
              <w:t>feminino</w:t>
            </w:r>
            <w:proofErr w:type="spellEnd"/>
            <w:r w:rsidRPr="009A1720">
              <w:t xml:space="preserve"> </w:t>
            </w:r>
            <w:proofErr w:type="spellStart"/>
            <w:r w:rsidRPr="009A1720">
              <w:t>michael</w:t>
            </w:r>
            <w:proofErr w:type="spellEnd"/>
            <w:r w:rsidRPr="009A1720">
              <w:t xml:space="preserve"> </w:t>
            </w:r>
            <w:proofErr w:type="spellStart"/>
            <w:r w:rsidRPr="009A1720">
              <w:t>kors</w:t>
            </w:r>
            <w:proofErr w:type="spellEnd"/>
          </w:p>
        </w:tc>
        <w:tc>
          <w:tcPr>
            <w:tcW w:w="1984" w:type="dxa"/>
          </w:tcPr>
          <w:p w14:paraId="0C206B96" w14:textId="64A6399C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52CC0BC5" w14:textId="618DF41A" w:rsidR="007F49A7" w:rsidRPr="00A51047" w:rsidRDefault="007F49A7" w:rsidP="007F49A7">
            <w:ins w:id="158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8EC59D5" w14:textId="1DDA6D07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E3F3558" w14:textId="5F956861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6D4DDB24" w14:textId="77777777" w:rsidTr="00624750">
        <w:trPr>
          <w:jc w:val="center"/>
        </w:trPr>
        <w:tc>
          <w:tcPr>
            <w:tcW w:w="1271" w:type="dxa"/>
            <w:vMerge/>
          </w:tcPr>
          <w:p w14:paraId="10B0A209" w14:textId="77777777" w:rsidR="007F49A7" w:rsidRDefault="007F49A7" w:rsidP="007F49A7"/>
        </w:tc>
        <w:tc>
          <w:tcPr>
            <w:tcW w:w="2410" w:type="dxa"/>
          </w:tcPr>
          <w:p w14:paraId="6344DB48" w14:textId="6364A5D4" w:rsidR="007F49A7" w:rsidRPr="009A1720" w:rsidRDefault="007F49A7" w:rsidP="007F49A7">
            <w:proofErr w:type="spellStart"/>
            <w:r w:rsidRPr="00DE29FF">
              <w:t>relogio</w:t>
            </w:r>
            <w:proofErr w:type="spellEnd"/>
            <w:r w:rsidRPr="00DE29FF">
              <w:t xml:space="preserve"> citizen</w:t>
            </w:r>
          </w:p>
        </w:tc>
        <w:tc>
          <w:tcPr>
            <w:tcW w:w="1984" w:type="dxa"/>
          </w:tcPr>
          <w:p w14:paraId="639D32D8" w14:textId="5FB30626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20B47292" w14:textId="41BFD59B" w:rsidR="007F49A7" w:rsidRPr="00A51047" w:rsidRDefault="007F49A7" w:rsidP="007F49A7">
            <w:ins w:id="159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459C064F" w14:textId="77726722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DAAD22E" w14:textId="7AEB7CA8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789ECD66" w14:textId="77777777" w:rsidTr="00624750">
        <w:trPr>
          <w:jc w:val="center"/>
        </w:trPr>
        <w:tc>
          <w:tcPr>
            <w:tcW w:w="1271" w:type="dxa"/>
            <w:vMerge/>
          </w:tcPr>
          <w:p w14:paraId="125F0C93" w14:textId="77777777" w:rsidR="007F49A7" w:rsidRDefault="007F49A7" w:rsidP="007F49A7"/>
        </w:tc>
        <w:tc>
          <w:tcPr>
            <w:tcW w:w="2410" w:type="dxa"/>
          </w:tcPr>
          <w:p w14:paraId="6372239D" w14:textId="25C72AED" w:rsidR="007F49A7" w:rsidRPr="009A1720" w:rsidRDefault="007F49A7" w:rsidP="007F49A7">
            <w:r>
              <w:t>Orient watch</w:t>
            </w:r>
          </w:p>
        </w:tc>
        <w:tc>
          <w:tcPr>
            <w:tcW w:w="1984" w:type="dxa"/>
          </w:tcPr>
          <w:p w14:paraId="2CCD316D" w14:textId="078F1E60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56EDF1F2" w14:textId="2FD19F67" w:rsidR="007F49A7" w:rsidRPr="00A51047" w:rsidRDefault="007F49A7" w:rsidP="007F49A7">
            <w:r>
              <w:t>Company</w:t>
            </w:r>
          </w:p>
        </w:tc>
        <w:tc>
          <w:tcPr>
            <w:tcW w:w="1417" w:type="dxa"/>
          </w:tcPr>
          <w:p w14:paraId="0167B878" w14:textId="7742EB6E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31C881F" w14:textId="78A7A45C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2A287982" w14:textId="77777777" w:rsidTr="00624750">
        <w:trPr>
          <w:jc w:val="center"/>
        </w:trPr>
        <w:tc>
          <w:tcPr>
            <w:tcW w:w="1271" w:type="dxa"/>
            <w:vMerge/>
          </w:tcPr>
          <w:p w14:paraId="126C6C2C" w14:textId="77777777" w:rsidR="007F49A7" w:rsidRDefault="007F49A7" w:rsidP="007F49A7"/>
        </w:tc>
        <w:tc>
          <w:tcPr>
            <w:tcW w:w="2410" w:type="dxa"/>
          </w:tcPr>
          <w:p w14:paraId="647E8A75" w14:textId="351CAB18" w:rsidR="007F49A7" w:rsidRPr="009A1720" w:rsidRDefault="007F49A7" w:rsidP="007F49A7">
            <w:r>
              <w:t>Apple watch</w:t>
            </w:r>
          </w:p>
        </w:tc>
        <w:tc>
          <w:tcPr>
            <w:tcW w:w="1984" w:type="dxa"/>
          </w:tcPr>
          <w:p w14:paraId="6592865D" w14:textId="11CD1ADB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41399226" w14:textId="636F2EDC" w:rsidR="007F49A7" w:rsidRPr="00A51047" w:rsidRDefault="007F49A7" w:rsidP="007F49A7">
            <w:r>
              <w:t>Watch</w:t>
            </w:r>
          </w:p>
        </w:tc>
        <w:tc>
          <w:tcPr>
            <w:tcW w:w="1417" w:type="dxa"/>
          </w:tcPr>
          <w:p w14:paraId="58A89904" w14:textId="756B68C3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70306CB" w14:textId="64938C51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2F941A68" w14:textId="77777777" w:rsidTr="00624750">
        <w:trPr>
          <w:jc w:val="center"/>
        </w:trPr>
        <w:tc>
          <w:tcPr>
            <w:tcW w:w="1271" w:type="dxa"/>
            <w:vMerge/>
          </w:tcPr>
          <w:p w14:paraId="490F9FD7" w14:textId="77777777" w:rsidR="007F49A7" w:rsidRDefault="007F49A7" w:rsidP="007F49A7"/>
        </w:tc>
        <w:tc>
          <w:tcPr>
            <w:tcW w:w="2410" w:type="dxa"/>
          </w:tcPr>
          <w:p w14:paraId="7773C728" w14:textId="6F2B523C" w:rsidR="007F49A7" w:rsidRPr="009A1720" w:rsidRDefault="007F49A7" w:rsidP="007F49A7">
            <w:r>
              <w:t>Watch</w:t>
            </w:r>
          </w:p>
        </w:tc>
        <w:tc>
          <w:tcPr>
            <w:tcW w:w="1984" w:type="dxa"/>
          </w:tcPr>
          <w:p w14:paraId="2FAC3162" w14:textId="37A28E5C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7BEF4D25" w14:textId="37F95491" w:rsidR="007F49A7" w:rsidRPr="00A51047" w:rsidRDefault="007F49A7" w:rsidP="007F49A7">
            <w:r>
              <w:t>Topic</w:t>
            </w:r>
          </w:p>
        </w:tc>
        <w:tc>
          <w:tcPr>
            <w:tcW w:w="1417" w:type="dxa"/>
          </w:tcPr>
          <w:p w14:paraId="266F8EC3" w14:textId="621C2766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Google Shopping</w:t>
            </w:r>
          </w:p>
        </w:tc>
        <w:tc>
          <w:tcPr>
            <w:tcW w:w="1417" w:type="dxa"/>
          </w:tcPr>
          <w:p w14:paraId="20C48E4E" w14:textId="7E3DC9EE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192A7DB1" w14:textId="77777777" w:rsidTr="00624750">
        <w:trPr>
          <w:jc w:val="center"/>
          <w:ins w:id="160" w:author="Feras Al-Basha" w:date="2020-11-14T13:36:00Z"/>
        </w:trPr>
        <w:tc>
          <w:tcPr>
            <w:tcW w:w="1271" w:type="dxa"/>
            <w:vMerge w:val="restart"/>
          </w:tcPr>
          <w:p w14:paraId="5E673C73" w14:textId="77777777" w:rsidR="007F49A7" w:rsidRDefault="007F49A7" w:rsidP="007F49A7">
            <w:pPr>
              <w:rPr>
                <w:ins w:id="161" w:author="Feras Al-Basha" w:date="2020-11-14T13:36:00Z"/>
              </w:rPr>
            </w:pPr>
            <w:ins w:id="162" w:author="Feras Al-Basha" w:date="2020-11-14T13:40:00Z">
              <w:r w:rsidRPr="00D40F00">
                <w:rPr>
                  <w:sz w:val="20"/>
                  <w:szCs w:val="18"/>
                </w:rPr>
                <w:t>Telephony</w:t>
              </w:r>
            </w:ins>
          </w:p>
        </w:tc>
        <w:tc>
          <w:tcPr>
            <w:tcW w:w="2410" w:type="dxa"/>
          </w:tcPr>
          <w:p w14:paraId="3986F9F8" w14:textId="2E744EE1" w:rsidR="007F49A7" w:rsidRDefault="007F49A7" w:rsidP="007F49A7">
            <w:pPr>
              <w:rPr>
                <w:ins w:id="163" w:author="Feras Al-Basha" w:date="2020-11-14T13:36:00Z"/>
              </w:rPr>
            </w:pPr>
            <w:r>
              <w:t>Moto G5</w:t>
            </w:r>
          </w:p>
        </w:tc>
        <w:tc>
          <w:tcPr>
            <w:tcW w:w="1984" w:type="dxa"/>
          </w:tcPr>
          <w:p w14:paraId="0A30720B" w14:textId="620A9EE7" w:rsidR="007F49A7" w:rsidRDefault="007F49A7" w:rsidP="007F49A7">
            <w:pPr>
              <w:rPr>
                <w:ins w:id="164" w:author="Feras Al-Basha" w:date="2020-11-14T13:36:00Z"/>
              </w:rPr>
            </w:pPr>
            <w:r>
              <w:t>Shopping</w:t>
            </w:r>
          </w:p>
        </w:tc>
        <w:tc>
          <w:tcPr>
            <w:tcW w:w="851" w:type="dxa"/>
          </w:tcPr>
          <w:p w14:paraId="7F93C664" w14:textId="55B929B8" w:rsidR="007F49A7" w:rsidRPr="003D6531" w:rsidRDefault="007F49A7" w:rsidP="007F49A7">
            <w:pPr>
              <w:rPr>
                <w:ins w:id="165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Mobile phone</w:t>
            </w:r>
          </w:p>
        </w:tc>
        <w:tc>
          <w:tcPr>
            <w:tcW w:w="1417" w:type="dxa"/>
          </w:tcPr>
          <w:p w14:paraId="2BE579D9" w14:textId="17C8BF51" w:rsidR="007F49A7" w:rsidRPr="0008058C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32EE595" w14:textId="34714636" w:rsidR="007F49A7" w:rsidRPr="004A1B18" w:rsidRDefault="007F49A7" w:rsidP="007F49A7">
            <w:pPr>
              <w:rPr>
                <w:ins w:id="166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7F49A7" w14:paraId="19CBC759" w14:textId="77777777" w:rsidTr="00624750">
        <w:trPr>
          <w:jc w:val="center"/>
        </w:trPr>
        <w:tc>
          <w:tcPr>
            <w:tcW w:w="1271" w:type="dxa"/>
            <w:vMerge/>
          </w:tcPr>
          <w:p w14:paraId="35FCAA7D" w14:textId="77777777" w:rsidR="007F49A7" w:rsidRPr="00D40F00" w:rsidRDefault="007F49A7" w:rsidP="007F49A7">
            <w:pPr>
              <w:rPr>
                <w:sz w:val="20"/>
                <w:szCs w:val="18"/>
              </w:rPr>
            </w:pPr>
          </w:p>
        </w:tc>
        <w:tc>
          <w:tcPr>
            <w:tcW w:w="2410" w:type="dxa"/>
          </w:tcPr>
          <w:p w14:paraId="39254A5D" w14:textId="0164E6E3" w:rsidR="007F49A7" w:rsidRDefault="007F49A7" w:rsidP="007F49A7">
            <w:proofErr w:type="spellStart"/>
            <w:r w:rsidRPr="003E5979">
              <w:t>bateria</w:t>
            </w:r>
            <w:proofErr w:type="spellEnd"/>
            <w:r w:rsidRPr="003E5979">
              <w:t xml:space="preserve"> moto g5</w:t>
            </w:r>
          </w:p>
        </w:tc>
        <w:tc>
          <w:tcPr>
            <w:tcW w:w="1984" w:type="dxa"/>
          </w:tcPr>
          <w:p w14:paraId="66A29A2A" w14:textId="6CA23874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070128EF" w14:textId="0D9293E5" w:rsidR="007F49A7" w:rsidRDefault="007F49A7" w:rsidP="007F49A7">
            <w:pPr>
              <w:rPr>
                <w:sz w:val="20"/>
                <w:szCs w:val="18"/>
              </w:rPr>
            </w:pPr>
            <w:ins w:id="167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528C0CF9" w14:textId="4B407721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61DA967B" w14:textId="127206E5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24338DCB" w14:textId="77777777" w:rsidTr="00624750">
        <w:trPr>
          <w:jc w:val="center"/>
          <w:ins w:id="168" w:author="Feras Al-Basha" w:date="2020-11-14T13:36:00Z"/>
        </w:trPr>
        <w:tc>
          <w:tcPr>
            <w:tcW w:w="1271" w:type="dxa"/>
            <w:vMerge/>
          </w:tcPr>
          <w:p w14:paraId="0E24ACBF" w14:textId="77777777" w:rsidR="007F49A7" w:rsidRDefault="007F49A7" w:rsidP="007F49A7">
            <w:pPr>
              <w:rPr>
                <w:ins w:id="169" w:author="Feras Al-Basha" w:date="2020-11-14T13:36:00Z"/>
              </w:rPr>
            </w:pPr>
          </w:p>
        </w:tc>
        <w:tc>
          <w:tcPr>
            <w:tcW w:w="2410" w:type="dxa"/>
          </w:tcPr>
          <w:p w14:paraId="3003CCC4" w14:textId="1637A2CE" w:rsidR="007F49A7" w:rsidRDefault="007F49A7" w:rsidP="007F49A7">
            <w:pPr>
              <w:rPr>
                <w:ins w:id="170" w:author="Feras Al-Basha" w:date="2020-11-14T13:36:00Z"/>
              </w:rPr>
            </w:pPr>
            <w:r>
              <w:t>Moto G5 Plus</w:t>
            </w:r>
          </w:p>
        </w:tc>
        <w:tc>
          <w:tcPr>
            <w:tcW w:w="1984" w:type="dxa"/>
          </w:tcPr>
          <w:p w14:paraId="1CD34995" w14:textId="52B7F70E" w:rsidR="007F49A7" w:rsidRDefault="007F49A7" w:rsidP="007F49A7">
            <w:pPr>
              <w:rPr>
                <w:ins w:id="171" w:author="Feras Al-Basha" w:date="2020-11-14T13:36:00Z"/>
              </w:rPr>
            </w:pPr>
            <w:r>
              <w:t>Shopping</w:t>
            </w:r>
          </w:p>
        </w:tc>
        <w:tc>
          <w:tcPr>
            <w:tcW w:w="851" w:type="dxa"/>
          </w:tcPr>
          <w:p w14:paraId="70BA8C74" w14:textId="3544C409" w:rsidR="007F49A7" w:rsidRPr="003D6531" w:rsidRDefault="007F49A7" w:rsidP="007F49A7">
            <w:pPr>
              <w:rPr>
                <w:ins w:id="172" w:author="Feras Al-Basha" w:date="2020-11-14T15:00:00Z"/>
                <w:sz w:val="20"/>
                <w:szCs w:val="18"/>
              </w:rPr>
            </w:pPr>
            <w:ins w:id="173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5D9B503A" w14:textId="6B85E5B3" w:rsidR="007F49A7" w:rsidRPr="0008058C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FAB283D" w14:textId="03D40818" w:rsidR="007F49A7" w:rsidRPr="004A1B18" w:rsidRDefault="007F49A7" w:rsidP="007F49A7">
            <w:pPr>
              <w:rPr>
                <w:ins w:id="174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7F49A7" w14:paraId="30292E4F" w14:textId="77777777" w:rsidTr="00624750">
        <w:trPr>
          <w:jc w:val="center"/>
          <w:ins w:id="175" w:author="Feras Al-Basha" w:date="2020-11-14T13:36:00Z"/>
        </w:trPr>
        <w:tc>
          <w:tcPr>
            <w:tcW w:w="1271" w:type="dxa"/>
            <w:vMerge/>
          </w:tcPr>
          <w:p w14:paraId="68D37238" w14:textId="77777777" w:rsidR="007F49A7" w:rsidRDefault="007F49A7" w:rsidP="007F49A7">
            <w:pPr>
              <w:rPr>
                <w:ins w:id="176" w:author="Feras Al-Basha" w:date="2020-11-14T13:36:00Z"/>
              </w:rPr>
            </w:pPr>
          </w:p>
        </w:tc>
        <w:tc>
          <w:tcPr>
            <w:tcW w:w="2410" w:type="dxa"/>
          </w:tcPr>
          <w:p w14:paraId="12D1C782" w14:textId="4D8E3617" w:rsidR="007F49A7" w:rsidRDefault="007F49A7" w:rsidP="007F49A7">
            <w:pPr>
              <w:rPr>
                <w:ins w:id="177" w:author="Feras Al-Basha" w:date="2020-11-14T13:36:00Z"/>
              </w:rPr>
            </w:pPr>
            <w:proofErr w:type="spellStart"/>
            <w:r w:rsidRPr="00370B4E">
              <w:t>celular</w:t>
            </w:r>
            <w:proofErr w:type="spellEnd"/>
            <w:r w:rsidRPr="00370B4E">
              <w:t xml:space="preserve"> </w:t>
            </w:r>
            <w:r>
              <w:t>Motorola</w:t>
            </w:r>
          </w:p>
        </w:tc>
        <w:tc>
          <w:tcPr>
            <w:tcW w:w="1984" w:type="dxa"/>
          </w:tcPr>
          <w:p w14:paraId="14DF6EB1" w14:textId="2689C6D2" w:rsidR="007F49A7" w:rsidRDefault="007F49A7" w:rsidP="007F49A7">
            <w:pPr>
              <w:rPr>
                <w:ins w:id="178" w:author="Feras Al-Basha" w:date="2020-11-14T13:36:00Z"/>
              </w:rPr>
            </w:pPr>
            <w:r>
              <w:t>Mobile Phones</w:t>
            </w:r>
          </w:p>
        </w:tc>
        <w:tc>
          <w:tcPr>
            <w:tcW w:w="851" w:type="dxa"/>
          </w:tcPr>
          <w:p w14:paraId="5AA63312" w14:textId="50577715" w:rsidR="007F49A7" w:rsidRPr="003D6531" w:rsidRDefault="007F49A7" w:rsidP="007F49A7">
            <w:pPr>
              <w:rPr>
                <w:ins w:id="179" w:author="Feras Al-Basha" w:date="2020-11-14T15:00:00Z"/>
                <w:sz w:val="20"/>
                <w:szCs w:val="18"/>
              </w:rPr>
            </w:pPr>
            <w:ins w:id="180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E77E331" w14:textId="5947109B" w:rsidR="007F49A7" w:rsidRPr="0008058C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5023147" w14:textId="3E21BECA" w:rsidR="007F49A7" w:rsidRPr="004A1B18" w:rsidRDefault="007F49A7" w:rsidP="007F49A7">
            <w:pPr>
              <w:rPr>
                <w:ins w:id="181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7F49A7" w14:paraId="5074BF11" w14:textId="77777777" w:rsidTr="00624750">
        <w:trPr>
          <w:jc w:val="center"/>
        </w:trPr>
        <w:tc>
          <w:tcPr>
            <w:tcW w:w="1271" w:type="dxa"/>
            <w:vMerge/>
          </w:tcPr>
          <w:p w14:paraId="1187A242" w14:textId="77777777" w:rsidR="007F49A7" w:rsidRDefault="007F49A7" w:rsidP="007F49A7"/>
        </w:tc>
        <w:tc>
          <w:tcPr>
            <w:tcW w:w="2410" w:type="dxa"/>
          </w:tcPr>
          <w:p w14:paraId="1B686B50" w14:textId="078D7E1C" w:rsidR="007F49A7" w:rsidRPr="00370B4E" w:rsidRDefault="007F49A7" w:rsidP="007F49A7">
            <w:r>
              <w:t>Cellular Samsung</w:t>
            </w:r>
          </w:p>
        </w:tc>
        <w:tc>
          <w:tcPr>
            <w:tcW w:w="1984" w:type="dxa"/>
          </w:tcPr>
          <w:p w14:paraId="0FE98B6C" w14:textId="26C2ECB8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0D9659EC" w14:textId="60122231" w:rsidR="007F49A7" w:rsidRPr="00A51047" w:rsidRDefault="007F49A7" w:rsidP="007F49A7">
            <w:ins w:id="182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5C04623D" w14:textId="6F228B9F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2F399E25" w14:textId="6AF8F8A5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7F49A7" w14:paraId="57F7E624" w14:textId="77777777" w:rsidTr="00624750">
        <w:trPr>
          <w:jc w:val="center"/>
        </w:trPr>
        <w:tc>
          <w:tcPr>
            <w:tcW w:w="1271" w:type="dxa"/>
            <w:vMerge/>
          </w:tcPr>
          <w:p w14:paraId="241D8380" w14:textId="77777777" w:rsidR="007F49A7" w:rsidRDefault="007F49A7" w:rsidP="007F49A7"/>
        </w:tc>
        <w:tc>
          <w:tcPr>
            <w:tcW w:w="2410" w:type="dxa"/>
          </w:tcPr>
          <w:p w14:paraId="1B4A86D7" w14:textId="46715A9C" w:rsidR="007F49A7" w:rsidRDefault="007F49A7" w:rsidP="007F49A7">
            <w:proofErr w:type="spellStart"/>
            <w:r>
              <w:t>Bateria</w:t>
            </w:r>
            <w:proofErr w:type="spellEnd"/>
            <w:r>
              <w:t xml:space="preserve"> Samsung</w:t>
            </w:r>
          </w:p>
        </w:tc>
        <w:tc>
          <w:tcPr>
            <w:tcW w:w="1984" w:type="dxa"/>
          </w:tcPr>
          <w:p w14:paraId="1523A892" w14:textId="746C475C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1406A0F0" w14:textId="2E6A0815" w:rsidR="007F49A7" w:rsidRPr="00A51047" w:rsidRDefault="007F49A7" w:rsidP="007F49A7">
            <w:ins w:id="183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5D58DDFE" w14:textId="34C4DE67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5494C11" w14:textId="0E91D553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50D0046D" w14:textId="77777777" w:rsidTr="00624750">
        <w:trPr>
          <w:jc w:val="center"/>
        </w:trPr>
        <w:tc>
          <w:tcPr>
            <w:tcW w:w="1271" w:type="dxa"/>
            <w:vMerge/>
          </w:tcPr>
          <w:p w14:paraId="6E139F7D" w14:textId="77777777" w:rsidR="007F49A7" w:rsidRDefault="007F49A7" w:rsidP="007F49A7"/>
        </w:tc>
        <w:tc>
          <w:tcPr>
            <w:tcW w:w="2410" w:type="dxa"/>
          </w:tcPr>
          <w:p w14:paraId="01DA6511" w14:textId="4E997319" w:rsidR="007F49A7" w:rsidRDefault="007F49A7" w:rsidP="007F49A7">
            <w:r w:rsidRPr="006C7D7F">
              <w:t>Samsung Galaxy On7 (2016)</w:t>
            </w:r>
          </w:p>
        </w:tc>
        <w:tc>
          <w:tcPr>
            <w:tcW w:w="1984" w:type="dxa"/>
          </w:tcPr>
          <w:p w14:paraId="3263EAF5" w14:textId="0B16603A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3E39922C" w14:textId="7762638C" w:rsidR="007F49A7" w:rsidRPr="00A51047" w:rsidRDefault="007F49A7" w:rsidP="007F49A7">
            <w:ins w:id="184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41A9724F" w14:textId="43D2CB56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C930FC0" w14:textId="0808569D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6CE986C8" w14:textId="77777777" w:rsidTr="00624750">
        <w:trPr>
          <w:jc w:val="center"/>
        </w:trPr>
        <w:tc>
          <w:tcPr>
            <w:tcW w:w="1271" w:type="dxa"/>
            <w:vMerge/>
          </w:tcPr>
          <w:p w14:paraId="1C8C7C58" w14:textId="77777777" w:rsidR="007F49A7" w:rsidRDefault="007F49A7" w:rsidP="007F49A7"/>
        </w:tc>
        <w:tc>
          <w:tcPr>
            <w:tcW w:w="2410" w:type="dxa"/>
          </w:tcPr>
          <w:p w14:paraId="548B03E6" w14:textId="31AF1E0C" w:rsidR="007F49A7" w:rsidRPr="006C7D7F" w:rsidRDefault="007F49A7" w:rsidP="007F49A7">
            <w:r>
              <w:t xml:space="preserve">J7 prime </w:t>
            </w:r>
            <w:proofErr w:type="spellStart"/>
            <w:r>
              <w:t>durado</w:t>
            </w:r>
            <w:proofErr w:type="spellEnd"/>
          </w:p>
        </w:tc>
        <w:tc>
          <w:tcPr>
            <w:tcW w:w="1984" w:type="dxa"/>
          </w:tcPr>
          <w:p w14:paraId="742176C7" w14:textId="011368CC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42D6A388" w14:textId="2B65B66C" w:rsidR="007F49A7" w:rsidRPr="00A51047" w:rsidRDefault="007F49A7" w:rsidP="007F49A7">
            <w:ins w:id="185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3F4C8055" w14:textId="1073F193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4E4143E" w14:textId="245E3FB3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41EECD61" w14:textId="77777777" w:rsidTr="00624750">
        <w:trPr>
          <w:jc w:val="center"/>
        </w:trPr>
        <w:tc>
          <w:tcPr>
            <w:tcW w:w="1271" w:type="dxa"/>
            <w:vMerge/>
          </w:tcPr>
          <w:p w14:paraId="1FA6FA20" w14:textId="77777777" w:rsidR="007F49A7" w:rsidRDefault="007F49A7" w:rsidP="007F49A7"/>
        </w:tc>
        <w:tc>
          <w:tcPr>
            <w:tcW w:w="2410" w:type="dxa"/>
          </w:tcPr>
          <w:p w14:paraId="63D65A77" w14:textId="5300FDFC" w:rsidR="007F49A7" w:rsidRDefault="007F49A7" w:rsidP="007F49A7">
            <w:r>
              <w:t>iPhone 6</w:t>
            </w:r>
          </w:p>
        </w:tc>
        <w:tc>
          <w:tcPr>
            <w:tcW w:w="1984" w:type="dxa"/>
          </w:tcPr>
          <w:p w14:paraId="315973F4" w14:textId="3A67AA80" w:rsidR="007F49A7" w:rsidRDefault="007F49A7" w:rsidP="007F49A7">
            <w:r>
              <w:t>Shopping</w:t>
            </w:r>
          </w:p>
        </w:tc>
        <w:tc>
          <w:tcPr>
            <w:tcW w:w="851" w:type="dxa"/>
          </w:tcPr>
          <w:p w14:paraId="4FC2209F" w14:textId="01CBF5BE" w:rsidR="007F49A7" w:rsidRPr="00A51047" w:rsidRDefault="007F49A7" w:rsidP="007F49A7">
            <w:r>
              <w:t>Mobile Phone</w:t>
            </w:r>
          </w:p>
        </w:tc>
        <w:tc>
          <w:tcPr>
            <w:tcW w:w="1417" w:type="dxa"/>
          </w:tcPr>
          <w:p w14:paraId="656A4A74" w14:textId="54FF6DAD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9B7240D" w14:textId="44BA9F08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450E5F0B" w14:textId="77777777" w:rsidTr="00624750">
        <w:trPr>
          <w:jc w:val="center"/>
        </w:trPr>
        <w:tc>
          <w:tcPr>
            <w:tcW w:w="1271" w:type="dxa"/>
            <w:vMerge/>
          </w:tcPr>
          <w:p w14:paraId="433D420D" w14:textId="77777777" w:rsidR="007F49A7" w:rsidRDefault="007F49A7" w:rsidP="007F49A7"/>
        </w:tc>
        <w:tc>
          <w:tcPr>
            <w:tcW w:w="2410" w:type="dxa"/>
          </w:tcPr>
          <w:p w14:paraId="201BD600" w14:textId="6EBA9F4C" w:rsidR="007F49A7" w:rsidRDefault="007F49A7" w:rsidP="007F49A7">
            <w:proofErr w:type="spellStart"/>
            <w:r>
              <w:t>Capa</w:t>
            </w:r>
            <w:proofErr w:type="spellEnd"/>
            <w:r>
              <w:t xml:space="preserve"> Motorola</w:t>
            </w:r>
          </w:p>
        </w:tc>
        <w:tc>
          <w:tcPr>
            <w:tcW w:w="1984" w:type="dxa"/>
          </w:tcPr>
          <w:p w14:paraId="66ED7957" w14:textId="56C20B06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3F54F96A" w14:textId="361AA1F8" w:rsidR="007F49A7" w:rsidRDefault="007F49A7" w:rsidP="007F49A7">
            <w:ins w:id="186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39F1262F" w14:textId="36C46DD4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352A845" w14:textId="329873CE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7F49A7" w14:paraId="69B7EC48" w14:textId="77777777" w:rsidTr="00624750">
        <w:trPr>
          <w:jc w:val="center"/>
        </w:trPr>
        <w:tc>
          <w:tcPr>
            <w:tcW w:w="1271" w:type="dxa"/>
            <w:vMerge/>
          </w:tcPr>
          <w:p w14:paraId="00CC1F1F" w14:textId="77777777" w:rsidR="007F49A7" w:rsidRDefault="007F49A7" w:rsidP="007F49A7"/>
        </w:tc>
        <w:tc>
          <w:tcPr>
            <w:tcW w:w="2410" w:type="dxa"/>
          </w:tcPr>
          <w:p w14:paraId="31D2A1F5" w14:textId="547CE159" w:rsidR="007F49A7" w:rsidRDefault="007F49A7" w:rsidP="007F49A7">
            <w:r w:rsidRPr="009D58CC">
              <w:t>Mobile phone accessories</w:t>
            </w:r>
          </w:p>
        </w:tc>
        <w:tc>
          <w:tcPr>
            <w:tcW w:w="1984" w:type="dxa"/>
          </w:tcPr>
          <w:p w14:paraId="789C0899" w14:textId="23C5385A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1502BDB3" w14:textId="16229DC8" w:rsidR="007F49A7" w:rsidRPr="00A51047" w:rsidRDefault="007F49A7" w:rsidP="007F49A7">
            <w:r>
              <w:t>Topic</w:t>
            </w:r>
          </w:p>
        </w:tc>
        <w:tc>
          <w:tcPr>
            <w:tcW w:w="1417" w:type="dxa"/>
          </w:tcPr>
          <w:p w14:paraId="25342B4F" w14:textId="59D42DA4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D6E40C7" w14:textId="08CB08B7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7F49A7" w14:paraId="620E771D" w14:textId="77777777" w:rsidTr="00624750">
        <w:trPr>
          <w:jc w:val="center"/>
        </w:trPr>
        <w:tc>
          <w:tcPr>
            <w:tcW w:w="1271" w:type="dxa"/>
            <w:vMerge/>
          </w:tcPr>
          <w:p w14:paraId="1C3CE52D" w14:textId="77777777" w:rsidR="007F49A7" w:rsidRDefault="007F49A7" w:rsidP="007F49A7"/>
        </w:tc>
        <w:tc>
          <w:tcPr>
            <w:tcW w:w="2410" w:type="dxa"/>
          </w:tcPr>
          <w:p w14:paraId="6730B494" w14:textId="1D4C18C8" w:rsidR="007F49A7" w:rsidRPr="009D58CC" w:rsidRDefault="007F49A7" w:rsidP="007F49A7">
            <w:proofErr w:type="spellStart"/>
            <w:r w:rsidRPr="00443F78">
              <w:t>carregador</w:t>
            </w:r>
            <w:proofErr w:type="spellEnd"/>
            <w:r w:rsidRPr="00443F78">
              <w:t xml:space="preserve"> </w:t>
            </w:r>
            <w:proofErr w:type="spellStart"/>
            <w:r w:rsidRPr="00443F78">
              <w:t>veicular</w:t>
            </w:r>
            <w:proofErr w:type="spellEnd"/>
          </w:p>
        </w:tc>
        <w:tc>
          <w:tcPr>
            <w:tcW w:w="1984" w:type="dxa"/>
          </w:tcPr>
          <w:p w14:paraId="528C8BAC" w14:textId="49CD4E7A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74D733A0" w14:textId="3CB16007" w:rsidR="007F49A7" w:rsidRDefault="007F49A7" w:rsidP="007F49A7">
            <w:ins w:id="187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7EE481C6" w14:textId="7BBDD36B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F53847D" w14:textId="3C6498C5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7F49A7" w14:paraId="55355EFA" w14:textId="77777777" w:rsidTr="00624750">
        <w:trPr>
          <w:jc w:val="center"/>
        </w:trPr>
        <w:tc>
          <w:tcPr>
            <w:tcW w:w="1271" w:type="dxa"/>
            <w:vMerge/>
          </w:tcPr>
          <w:p w14:paraId="27B4EE5E" w14:textId="77777777" w:rsidR="007F49A7" w:rsidRDefault="007F49A7" w:rsidP="007F49A7"/>
        </w:tc>
        <w:tc>
          <w:tcPr>
            <w:tcW w:w="2410" w:type="dxa"/>
          </w:tcPr>
          <w:p w14:paraId="63294159" w14:textId="655D4EC3" w:rsidR="007F49A7" w:rsidRPr="00443F78" w:rsidRDefault="007F49A7" w:rsidP="007F49A7">
            <w:proofErr w:type="spellStart"/>
            <w:r w:rsidRPr="002477EC">
              <w:t>pelicula</w:t>
            </w:r>
            <w:proofErr w:type="spellEnd"/>
            <w:r w:rsidRPr="002477EC">
              <w:t xml:space="preserve"> de </w:t>
            </w:r>
            <w:proofErr w:type="spellStart"/>
            <w:r w:rsidRPr="002477EC">
              <w:t>vidro</w:t>
            </w:r>
            <w:proofErr w:type="spellEnd"/>
          </w:p>
        </w:tc>
        <w:tc>
          <w:tcPr>
            <w:tcW w:w="1984" w:type="dxa"/>
          </w:tcPr>
          <w:p w14:paraId="40BCCBD3" w14:textId="312CA499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25E424FC" w14:textId="18B352CF" w:rsidR="007F49A7" w:rsidRPr="00A51047" w:rsidRDefault="007F49A7" w:rsidP="007F49A7">
            <w:ins w:id="188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3C6BAE64" w14:textId="327C7EC8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A0DF9D0" w14:textId="28C44727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F49A7" w14:paraId="5D5364CF" w14:textId="77777777" w:rsidTr="00624750">
        <w:trPr>
          <w:jc w:val="center"/>
        </w:trPr>
        <w:tc>
          <w:tcPr>
            <w:tcW w:w="1271" w:type="dxa"/>
            <w:vMerge/>
          </w:tcPr>
          <w:p w14:paraId="4649D6DB" w14:textId="77777777" w:rsidR="007F49A7" w:rsidRDefault="007F49A7" w:rsidP="007F49A7"/>
        </w:tc>
        <w:tc>
          <w:tcPr>
            <w:tcW w:w="2410" w:type="dxa"/>
          </w:tcPr>
          <w:p w14:paraId="19C4691A" w14:textId="24644FCE" w:rsidR="007F49A7" w:rsidRPr="002477EC" w:rsidRDefault="007F49A7" w:rsidP="007F49A7">
            <w:proofErr w:type="spellStart"/>
            <w:r>
              <w:t>Caphina</w:t>
            </w:r>
            <w:proofErr w:type="spellEnd"/>
            <w:r>
              <w:t xml:space="preserve"> mercado livre</w:t>
            </w:r>
          </w:p>
        </w:tc>
        <w:tc>
          <w:tcPr>
            <w:tcW w:w="1984" w:type="dxa"/>
          </w:tcPr>
          <w:p w14:paraId="1F00C03F" w14:textId="68712C13" w:rsidR="007F49A7" w:rsidRDefault="007F49A7" w:rsidP="007F49A7">
            <w:r>
              <w:t>All categories</w:t>
            </w:r>
          </w:p>
        </w:tc>
        <w:tc>
          <w:tcPr>
            <w:tcW w:w="851" w:type="dxa"/>
          </w:tcPr>
          <w:p w14:paraId="7ADBF465" w14:textId="7E3C19B9" w:rsidR="007F49A7" w:rsidRPr="00A51047" w:rsidRDefault="007F49A7" w:rsidP="007F49A7">
            <w:ins w:id="189" w:author="Feras Al-Basha" w:date="2020-11-14T15:02:00Z">
              <w:r w:rsidRPr="00A51047">
                <w:t>—</w:t>
              </w:r>
            </w:ins>
          </w:p>
        </w:tc>
        <w:tc>
          <w:tcPr>
            <w:tcW w:w="1417" w:type="dxa"/>
          </w:tcPr>
          <w:p w14:paraId="633BB9C8" w14:textId="62B3DC92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5530780" w14:textId="2921AB60" w:rsidR="007F49A7" w:rsidRDefault="007F49A7" w:rsidP="007F49A7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</w:tbl>
    <w:p w14:paraId="2F019766" w14:textId="6B19FDD1" w:rsidR="00AF7051" w:rsidRDefault="00AF7051"/>
    <w:tbl>
      <w:tblPr>
        <w:tblStyle w:val="LightList"/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1"/>
        <w:gridCol w:w="2410"/>
        <w:gridCol w:w="1984"/>
        <w:gridCol w:w="1276"/>
        <w:gridCol w:w="992"/>
        <w:gridCol w:w="1417"/>
      </w:tblGrid>
      <w:tr w:rsidR="00AF7051" w14:paraId="428031EA" w14:textId="77777777" w:rsidTr="0062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04E761A9" w14:textId="0479266D" w:rsidR="00AF7051" w:rsidRDefault="00AF7051" w:rsidP="00AF7051">
            <w:ins w:id="190" w:author="Feras Al-Basha" w:date="2020-11-14T13:24:00Z">
              <w:r>
                <w:lastRenderedPageBreak/>
                <w:t>Product Category</w:t>
              </w:r>
            </w:ins>
          </w:p>
        </w:tc>
        <w:tc>
          <w:tcPr>
            <w:tcW w:w="2410" w:type="dxa"/>
          </w:tcPr>
          <w:p w14:paraId="3B9A3449" w14:textId="36C3DF9E" w:rsidR="00AF7051" w:rsidRDefault="00AF7051" w:rsidP="00AF7051">
            <w:ins w:id="191" w:author="Feras Al-Basha" w:date="2020-11-14T13:26:00Z">
              <w:r>
                <w:t>Search Term</w:t>
              </w:r>
            </w:ins>
          </w:p>
        </w:tc>
        <w:tc>
          <w:tcPr>
            <w:tcW w:w="1984" w:type="dxa"/>
          </w:tcPr>
          <w:p w14:paraId="25D4AE96" w14:textId="136676D6" w:rsidR="00AF7051" w:rsidRDefault="00AF7051" w:rsidP="00AF7051">
            <w:ins w:id="192" w:author="Feras Al-Basha" w:date="2020-11-14T13:27:00Z">
              <w:r>
                <w:t>Search Category</w:t>
              </w:r>
            </w:ins>
          </w:p>
        </w:tc>
        <w:tc>
          <w:tcPr>
            <w:tcW w:w="1276" w:type="dxa"/>
          </w:tcPr>
          <w:p w14:paraId="6B3A70B4" w14:textId="5CE99953" w:rsidR="00AF7051" w:rsidRPr="00A51047" w:rsidRDefault="00AF7051" w:rsidP="00AF7051">
            <w:ins w:id="193" w:author="Feras Al-Basha" w:date="2020-11-14T15:00:00Z">
              <w:r>
                <w:t>Search Semantic Tag</w:t>
              </w:r>
            </w:ins>
          </w:p>
        </w:tc>
        <w:tc>
          <w:tcPr>
            <w:tcW w:w="992" w:type="dxa"/>
          </w:tcPr>
          <w:p w14:paraId="3C029CC8" w14:textId="08ABFE17" w:rsidR="00AF7051" w:rsidRDefault="00AF7051" w:rsidP="00AF7051">
            <w:pPr>
              <w:rPr>
                <w:sz w:val="20"/>
                <w:szCs w:val="18"/>
              </w:rPr>
            </w:pPr>
            <w:r>
              <w:t>Search Type</w:t>
            </w:r>
          </w:p>
        </w:tc>
        <w:tc>
          <w:tcPr>
            <w:tcW w:w="1417" w:type="dxa"/>
          </w:tcPr>
          <w:p w14:paraId="4B457401" w14:textId="493F7246" w:rsidR="00AF7051" w:rsidRDefault="00AF7051" w:rsidP="00AF7051">
            <w:pPr>
              <w:rPr>
                <w:sz w:val="20"/>
                <w:szCs w:val="18"/>
              </w:rPr>
            </w:pPr>
            <w:ins w:id="194" w:author="Feras Al-Basha" w:date="2020-11-14T13:27:00Z">
              <w:r>
                <w:t>Search</w:t>
              </w:r>
              <w:r w:rsidRPr="00E81675">
                <w:t xml:space="preserve"> </w:t>
              </w:r>
            </w:ins>
            <w:ins w:id="195" w:author="Feras Al-Basha" w:date="2020-11-14T13:28:00Z">
              <w:r>
                <w:t>Location</w:t>
              </w:r>
            </w:ins>
          </w:p>
        </w:tc>
      </w:tr>
      <w:tr w:rsidR="00AA5E58" w14:paraId="0E0537AF" w14:textId="77777777" w:rsidTr="00627542">
        <w:trPr>
          <w:jc w:val="center"/>
          <w:ins w:id="196" w:author="Feras Al-Basha" w:date="2020-11-14T13:36:00Z"/>
        </w:trPr>
        <w:tc>
          <w:tcPr>
            <w:tcW w:w="1271" w:type="dxa"/>
            <w:vMerge w:val="restart"/>
          </w:tcPr>
          <w:p w14:paraId="36E26B69" w14:textId="77777777" w:rsidR="00AA5E58" w:rsidRDefault="00AA5E58" w:rsidP="00AF7051">
            <w:pPr>
              <w:rPr>
                <w:ins w:id="197" w:author="Feras Al-Basha" w:date="2020-11-14T13:36:00Z"/>
              </w:rPr>
            </w:pPr>
            <w:ins w:id="198" w:author="Feras Al-Basha" w:date="2020-11-14T13:42:00Z">
              <w:r w:rsidRPr="00D40F00">
                <w:rPr>
                  <w:sz w:val="20"/>
                  <w:szCs w:val="18"/>
                </w:rPr>
                <w:t>Housewares</w:t>
              </w:r>
            </w:ins>
          </w:p>
        </w:tc>
        <w:tc>
          <w:tcPr>
            <w:tcW w:w="2410" w:type="dxa"/>
          </w:tcPr>
          <w:p w14:paraId="273F6566" w14:textId="684F7FE0" w:rsidR="00AA5E58" w:rsidRDefault="00AA5E58" w:rsidP="00AF7051">
            <w:pPr>
              <w:rPr>
                <w:ins w:id="199" w:author="Feras Al-Basha" w:date="2020-11-14T13:36:00Z"/>
              </w:rPr>
            </w:pPr>
            <w:r w:rsidRPr="001E4BAE">
              <w:t>Hamilton Beach Brands</w:t>
            </w:r>
          </w:p>
        </w:tc>
        <w:tc>
          <w:tcPr>
            <w:tcW w:w="1984" w:type="dxa"/>
          </w:tcPr>
          <w:p w14:paraId="4621D41E" w14:textId="2718F0BD" w:rsidR="00AA5E58" w:rsidRDefault="00AA5E58" w:rsidP="00AF7051">
            <w:pPr>
              <w:rPr>
                <w:ins w:id="200" w:author="Feras Al-Basha" w:date="2020-11-14T13:36:00Z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1AD3697A" w14:textId="458005FB" w:rsidR="00AA5E58" w:rsidRPr="003D6531" w:rsidRDefault="00AA5E58" w:rsidP="00AF7051">
            <w:pPr>
              <w:rPr>
                <w:ins w:id="201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Home appliance company</w:t>
            </w:r>
          </w:p>
        </w:tc>
        <w:tc>
          <w:tcPr>
            <w:tcW w:w="992" w:type="dxa"/>
          </w:tcPr>
          <w:p w14:paraId="20C93BAA" w14:textId="68598E9B" w:rsidR="00AA5E58" w:rsidRPr="0008058C" w:rsidRDefault="00AA5E58" w:rsidP="00AF705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B823A59" w14:textId="3ACF521C" w:rsidR="00AA5E58" w:rsidRPr="004A1B18" w:rsidRDefault="00AA5E58" w:rsidP="00AF7051">
            <w:pPr>
              <w:rPr>
                <w:ins w:id="202" w:author="Feras Al-Basha" w:date="2020-11-14T13:36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AA5E58" w14:paraId="74E9791E" w14:textId="77777777" w:rsidTr="00627542">
        <w:trPr>
          <w:jc w:val="center"/>
          <w:ins w:id="203" w:author="Feras Al-Basha" w:date="2020-11-14T13:41:00Z"/>
        </w:trPr>
        <w:tc>
          <w:tcPr>
            <w:tcW w:w="1271" w:type="dxa"/>
            <w:vMerge/>
          </w:tcPr>
          <w:p w14:paraId="7935F5C2" w14:textId="77777777" w:rsidR="00AA5E58" w:rsidRDefault="00AA5E58" w:rsidP="00AF7051">
            <w:pPr>
              <w:rPr>
                <w:ins w:id="204" w:author="Feras Al-Basha" w:date="2020-11-14T13:41:00Z"/>
              </w:rPr>
            </w:pPr>
          </w:p>
        </w:tc>
        <w:tc>
          <w:tcPr>
            <w:tcW w:w="2410" w:type="dxa"/>
          </w:tcPr>
          <w:p w14:paraId="262214BB" w14:textId="629B2F52" w:rsidR="00AA5E58" w:rsidRDefault="00AA5E58" w:rsidP="00AF7051">
            <w:pPr>
              <w:rPr>
                <w:ins w:id="205" w:author="Feras Al-Basha" w:date="2020-11-14T13:41:00Z"/>
              </w:rPr>
            </w:pPr>
            <w:proofErr w:type="spellStart"/>
            <w:r w:rsidRPr="00627542">
              <w:t>Kärcher</w:t>
            </w:r>
            <w:proofErr w:type="spellEnd"/>
          </w:p>
        </w:tc>
        <w:tc>
          <w:tcPr>
            <w:tcW w:w="1984" w:type="dxa"/>
          </w:tcPr>
          <w:p w14:paraId="04820A27" w14:textId="6E106620" w:rsidR="00AA5E58" w:rsidRDefault="00AA5E58" w:rsidP="00AF7051">
            <w:pPr>
              <w:rPr>
                <w:ins w:id="206" w:author="Feras Al-Basha" w:date="2020-11-14T13:41:00Z"/>
              </w:rPr>
            </w:pPr>
            <w:r>
              <w:rPr>
                <w:sz w:val="20"/>
                <w:szCs w:val="18"/>
              </w:rPr>
              <w:t>All categories, Shopping</w:t>
            </w:r>
          </w:p>
        </w:tc>
        <w:tc>
          <w:tcPr>
            <w:tcW w:w="1276" w:type="dxa"/>
          </w:tcPr>
          <w:p w14:paraId="0BCC20D6" w14:textId="22D08188" w:rsidR="00AA5E58" w:rsidRPr="003D6531" w:rsidRDefault="00AA5E58" w:rsidP="00AF7051">
            <w:pPr>
              <w:rPr>
                <w:ins w:id="207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Company</w:t>
            </w:r>
          </w:p>
        </w:tc>
        <w:tc>
          <w:tcPr>
            <w:tcW w:w="992" w:type="dxa"/>
          </w:tcPr>
          <w:p w14:paraId="7B7A5E8E" w14:textId="441A1E13" w:rsidR="00AA5E58" w:rsidRPr="00C10215" w:rsidRDefault="00AA5E58" w:rsidP="00AF705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1145ABB" w14:textId="5B541ED4" w:rsidR="00AA5E58" w:rsidRPr="0008058C" w:rsidRDefault="00AA5E58" w:rsidP="00AF7051">
            <w:pPr>
              <w:rPr>
                <w:ins w:id="208" w:author="Feras Al-Basha" w:date="2020-11-14T13:41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AA5E58" w14:paraId="39E70923" w14:textId="77777777" w:rsidTr="00627542">
        <w:trPr>
          <w:jc w:val="center"/>
          <w:ins w:id="209" w:author="Feras Al-Basha" w:date="2020-11-14T13:41:00Z"/>
        </w:trPr>
        <w:tc>
          <w:tcPr>
            <w:tcW w:w="1271" w:type="dxa"/>
            <w:vMerge/>
          </w:tcPr>
          <w:p w14:paraId="3BD87526" w14:textId="77777777" w:rsidR="00AA5E58" w:rsidRDefault="00AA5E58" w:rsidP="00AF7051">
            <w:pPr>
              <w:rPr>
                <w:ins w:id="210" w:author="Feras Al-Basha" w:date="2020-11-14T13:41:00Z"/>
              </w:rPr>
            </w:pPr>
          </w:p>
        </w:tc>
        <w:tc>
          <w:tcPr>
            <w:tcW w:w="2410" w:type="dxa"/>
          </w:tcPr>
          <w:p w14:paraId="7A131961" w14:textId="7D18681B" w:rsidR="00AA5E58" w:rsidRDefault="00AA5E58" w:rsidP="00AF7051">
            <w:pPr>
              <w:rPr>
                <w:ins w:id="211" w:author="Feras Al-Basha" w:date="2020-11-14T13:41:00Z"/>
              </w:rPr>
            </w:pPr>
            <w:r>
              <w:t>Robert Bosch</w:t>
            </w:r>
          </w:p>
        </w:tc>
        <w:tc>
          <w:tcPr>
            <w:tcW w:w="1984" w:type="dxa"/>
          </w:tcPr>
          <w:p w14:paraId="49C191A1" w14:textId="73A03142" w:rsidR="00AA5E58" w:rsidRDefault="00AA5E58" w:rsidP="00AF7051">
            <w:pPr>
              <w:rPr>
                <w:ins w:id="212" w:author="Feras Al-Basha" w:date="2020-11-14T13:41:00Z"/>
              </w:rPr>
            </w:pPr>
            <w:r>
              <w:t>Shopping</w:t>
            </w:r>
          </w:p>
        </w:tc>
        <w:tc>
          <w:tcPr>
            <w:tcW w:w="1276" w:type="dxa"/>
          </w:tcPr>
          <w:p w14:paraId="21FC9CD7" w14:textId="4005C970" w:rsidR="00AA5E58" w:rsidRPr="003D6531" w:rsidRDefault="00AA5E58" w:rsidP="00AF7051">
            <w:pPr>
              <w:rPr>
                <w:ins w:id="213" w:author="Feras Al-Basha" w:date="2020-11-14T15:00:00Z"/>
                <w:sz w:val="20"/>
                <w:szCs w:val="18"/>
              </w:rPr>
            </w:pPr>
            <w:r>
              <w:rPr>
                <w:sz w:val="20"/>
                <w:szCs w:val="18"/>
              </w:rPr>
              <w:t>Engineering Company</w:t>
            </w:r>
          </w:p>
        </w:tc>
        <w:tc>
          <w:tcPr>
            <w:tcW w:w="992" w:type="dxa"/>
          </w:tcPr>
          <w:p w14:paraId="7624B846" w14:textId="3A224FC3" w:rsidR="00AA5E58" w:rsidRPr="00C10215" w:rsidRDefault="00AA5E58" w:rsidP="00AF7051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319A54A" w14:textId="5E3709F3" w:rsidR="00AA5E58" w:rsidRPr="0008058C" w:rsidRDefault="00AA5E58" w:rsidP="00AF7051">
            <w:pPr>
              <w:rPr>
                <w:ins w:id="214" w:author="Feras Al-Basha" w:date="2020-11-14T13:41:00Z"/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48EB7776" w14:textId="77777777" w:rsidTr="00627542">
        <w:trPr>
          <w:jc w:val="center"/>
          <w:ins w:id="215" w:author="Feras Al-Basha" w:date="2020-11-14T13:41:00Z"/>
        </w:trPr>
        <w:tc>
          <w:tcPr>
            <w:tcW w:w="1271" w:type="dxa"/>
            <w:vMerge/>
          </w:tcPr>
          <w:p w14:paraId="6F5643ED" w14:textId="77777777" w:rsidR="00AA5E58" w:rsidRDefault="00AA5E58" w:rsidP="00627542">
            <w:pPr>
              <w:rPr>
                <w:ins w:id="216" w:author="Feras Al-Basha" w:date="2020-11-14T13:41:00Z"/>
              </w:rPr>
            </w:pPr>
          </w:p>
        </w:tc>
        <w:tc>
          <w:tcPr>
            <w:tcW w:w="2410" w:type="dxa"/>
          </w:tcPr>
          <w:p w14:paraId="5B78CE7C" w14:textId="206558FE" w:rsidR="00AA5E58" w:rsidRDefault="00AA5E58" w:rsidP="00627542">
            <w:pPr>
              <w:rPr>
                <w:ins w:id="217" w:author="Feras Al-Basha" w:date="2020-11-14T13:41:00Z"/>
              </w:rPr>
            </w:pPr>
            <w:proofErr w:type="spellStart"/>
            <w:r w:rsidRPr="00627542">
              <w:t>Misturador</w:t>
            </w:r>
            <w:proofErr w:type="spellEnd"/>
            <w:r w:rsidRPr="00627542">
              <w:t xml:space="preserve"> </w:t>
            </w:r>
            <w:proofErr w:type="spellStart"/>
            <w:r w:rsidRPr="00627542">
              <w:t>Monocomando</w:t>
            </w:r>
            <w:proofErr w:type="spellEnd"/>
            <w:r w:rsidRPr="00627542">
              <w:t xml:space="preserve"> </w:t>
            </w:r>
            <w:proofErr w:type="spellStart"/>
            <w:r w:rsidRPr="00627542">
              <w:t>Cozinha</w:t>
            </w:r>
            <w:proofErr w:type="spellEnd"/>
          </w:p>
        </w:tc>
        <w:tc>
          <w:tcPr>
            <w:tcW w:w="1984" w:type="dxa"/>
          </w:tcPr>
          <w:p w14:paraId="449660C2" w14:textId="306ADEA0" w:rsidR="00AA5E58" w:rsidRDefault="00AA5E58" w:rsidP="00627542">
            <w:pPr>
              <w:rPr>
                <w:ins w:id="218" w:author="Feras Al-Basha" w:date="2020-11-14T13:41:00Z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580ADA07" w14:textId="6128DD96" w:rsidR="00AA5E58" w:rsidRPr="003D6531" w:rsidRDefault="00AA5E58" w:rsidP="00627542">
            <w:pPr>
              <w:rPr>
                <w:ins w:id="219" w:author="Feras Al-Basha" w:date="2020-11-14T15:00:00Z"/>
                <w:sz w:val="20"/>
                <w:szCs w:val="18"/>
              </w:rPr>
            </w:pPr>
            <w:ins w:id="220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126FC1A3" w14:textId="77968E39" w:rsidR="00AA5E58" w:rsidRPr="00C10215" w:rsidRDefault="00AA5E58" w:rsidP="0062754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35B196F" w14:textId="72653AD6" w:rsidR="00AA5E58" w:rsidRPr="0008058C" w:rsidRDefault="00AA5E58" w:rsidP="00627542">
            <w:pPr>
              <w:rPr>
                <w:ins w:id="221" w:author="Feras Al-Basha" w:date="2020-11-14T13:41:00Z"/>
                <w:sz w:val="20"/>
                <w:szCs w:val="18"/>
              </w:rPr>
            </w:pPr>
            <w:r>
              <w:rPr>
                <w:sz w:val="20"/>
                <w:szCs w:val="18"/>
              </w:rPr>
              <w:t>Brazil</w:t>
            </w:r>
          </w:p>
        </w:tc>
      </w:tr>
      <w:tr w:rsidR="00AA5E58" w14:paraId="42361A41" w14:textId="77777777" w:rsidTr="00627542">
        <w:trPr>
          <w:jc w:val="center"/>
        </w:trPr>
        <w:tc>
          <w:tcPr>
            <w:tcW w:w="1271" w:type="dxa"/>
            <w:vMerge/>
          </w:tcPr>
          <w:p w14:paraId="2A4A9B69" w14:textId="77777777" w:rsidR="00AA5E58" w:rsidRDefault="00AA5E58" w:rsidP="00627542"/>
        </w:tc>
        <w:tc>
          <w:tcPr>
            <w:tcW w:w="2410" w:type="dxa"/>
          </w:tcPr>
          <w:p w14:paraId="0B38D1CE" w14:textId="19B4ED33" w:rsidR="00AA5E58" w:rsidRPr="00627542" w:rsidRDefault="00AA5E58" w:rsidP="00627542">
            <w:r w:rsidRPr="00FF4B2E">
              <w:t>Lorenzetti</w:t>
            </w:r>
          </w:p>
        </w:tc>
        <w:tc>
          <w:tcPr>
            <w:tcW w:w="1984" w:type="dxa"/>
          </w:tcPr>
          <w:p w14:paraId="1DD58A54" w14:textId="078FE95E" w:rsidR="00AA5E58" w:rsidRDefault="00AA5E58" w:rsidP="0062754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24287EBA" w14:textId="46E35597" w:rsidR="00AA5E58" w:rsidRPr="00A51047" w:rsidRDefault="00AA5E58" w:rsidP="00627542">
            <w:r>
              <w:t>Topic</w:t>
            </w:r>
          </w:p>
        </w:tc>
        <w:tc>
          <w:tcPr>
            <w:tcW w:w="992" w:type="dxa"/>
          </w:tcPr>
          <w:p w14:paraId="4092609D" w14:textId="217F2F32" w:rsidR="00AA5E58" w:rsidRDefault="00AA5E58" w:rsidP="0062754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A9145F8" w14:textId="0B9C6C89" w:rsidR="00AA5E58" w:rsidRDefault="00AA5E58" w:rsidP="00627542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476553E5" w14:textId="77777777" w:rsidTr="00627542">
        <w:trPr>
          <w:jc w:val="center"/>
        </w:trPr>
        <w:tc>
          <w:tcPr>
            <w:tcW w:w="1271" w:type="dxa"/>
            <w:vMerge/>
          </w:tcPr>
          <w:p w14:paraId="08AE9B8E" w14:textId="77777777" w:rsidR="00AA5E58" w:rsidRDefault="00AA5E58" w:rsidP="009D6595"/>
        </w:tc>
        <w:tc>
          <w:tcPr>
            <w:tcW w:w="2410" w:type="dxa"/>
          </w:tcPr>
          <w:p w14:paraId="2D925261" w14:textId="66667FB8" w:rsidR="00AA5E58" w:rsidRPr="00627542" w:rsidRDefault="00AA5E58" w:rsidP="009D6595">
            <w:r w:rsidRPr="009D6595">
              <w:t>Duo Shower Quadra Lorenzetti Multitemperature - 110-130V - 5500W</w:t>
            </w:r>
          </w:p>
        </w:tc>
        <w:tc>
          <w:tcPr>
            <w:tcW w:w="1984" w:type="dxa"/>
          </w:tcPr>
          <w:p w14:paraId="616F2B21" w14:textId="7A543CAF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00D66D4E" w14:textId="0CA8F5BF" w:rsidR="00AA5E58" w:rsidRPr="00A51047" w:rsidRDefault="00AA5E58" w:rsidP="009D6595">
            <w:ins w:id="222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3D2BF46C" w14:textId="48E850B7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A4C97B8" w14:textId="0C89F39F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345FA19A" w14:textId="77777777" w:rsidTr="00627542">
        <w:trPr>
          <w:jc w:val="center"/>
        </w:trPr>
        <w:tc>
          <w:tcPr>
            <w:tcW w:w="1271" w:type="dxa"/>
            <w:vMerge/>
          </w:tcPr>
          <w:p w14:paraId="1FD92A3B" w14:textId="77777777" w:rsidR="00AA5E58" w:rsidRDefault="00AA5E58" w:rsidP="009D6595"/>
        </w:tc>
        <w:tc>
          <w:tcPr>
            <w:tcW w:w="2410" w:type="dxa"/>
          </w:tcPr>
          <w:p w14:paraId="6935D29A" w14:textId="635AB1F7" w:rsidR="00AA5E58" w:rsidRPr="00627542" w:rsidRDefault="00AA5E58" w:rsidP="009D6595">
            <w:r w:rsidRPr="009D6595">
              <w:t xml:space="preserve">a </w:t>
            </w:r>
            <w:proofErr w:type="spellStart"/>
            <w:r w:rsidRPr="009D6595">
              <w:t>lavadora</w:t>
            </w:r>
            <w:proofErr w:type="spellEnd"/>
          </w:p>
        </w:tc>
        <w:tc>
          <w:tcPr>
            <w:tcW w:w="1984" w:type="dxa"/>
          </w:tcPr>
          <w:p w14:paraId="50DD4E7D" w14:textId="5ED02C3E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5518E481" w14:textId="5C95C84D" w:rsidR="00AA5E58" w:rsidRPr="00A51047" w:rsidRDefault="00AA5E58" w:rsidP="009D6595">
            <w:ins w:id="223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37031390" w14:textId="79322429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0C1247F8" w14:textId="13A23235" w:rsidR="00AA5E58" w:rsidRDefault="00AA5E58" w:rsidP="009D65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25F5B8EF" w14:textId="77777777" w:rsidTr="00627542">
        <w:trPr>
          <w:jc w:val="center"/>
        </w:trPr>
        <w:tc>
          <w:tcPr>
            <w:tcW w:w="1271" w:type="dxa"/>
            <w:vMerge/>
          </w:tcPr>
          <w:p w14:paraId="111C549D" w14:textId="77777777" w:rsidR="00AA5E58" w:rsidRDefault="00AA5E58" w:rsidP="006715DC"/>
        </w:tc>
        <w:tc>
          <w:tcPr>
            <w:tcW w:w="2410" w:type="dxa"/>
          </w:tcPr>
          <w:p w14:paraId="06E6D538" w14:textId="76466A24" w:rsidR="00AA5E58" w:rsidRPr="00627542" w:rsidRDefault="00AA5E58" w:rsidP="006715DC">
            <w:proofErr w:type="spellStart"/>
            <w:r w:rsidRPr="006715DC">
              <w:t>maquina</w:t>
            </w:r>
            <w:proofErr w:type="spellEnd"/>
            <w:r w:rsidRPr="006715DC">
              <w:t xml:space="preserve"> de </w:t>
            </w:r>
            <w:proofErr w:type="spellStart"/>
            <w:r w:rsidRPr="006715DC">
              <w:t>lavar</w:t>
            </w:r>
            <w:proofErr w:type="spellEnd"/>
          </w:p>
        </w:tc>
        <w:tc>
          <w:tcPr>
            <w:tcW w:w="1984" w:type="dxa"/>
          </w:tcPr>
          <w:p w14:paraId="608E7213" w14:textId="5B503AE4" w:rsidR="00AA5E58" w:rsidRDefault="00AA5E58" w:rsidP="006715D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53BB2D99" w14:textId="44B779A5" w:rsidR="00AA5E58" w:rsidRPr="00A51047" w:rsidRDefault="00AA5E58" w:rsidP="006715DC">
            <w:ins w:id="224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4ED13999" w14:textId="4DC2815D" w:rsidR="00AA5E58" w:rsidRDefault="00AA5E58" w:rsidP="006715D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B9B7574" w14:textId="39E99F22" w:rsidR="00AA5E58" w:rsidRDefault="00AA5E58" w:rsidP="006715D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5F378E06" w14:textId="77777777" w:rsidTr="00627542">
        <w:trPr>
          <w:jc w:val="center"/>
        </w:trPr>
        <w:tc>
          <w:tcPr>
            <w:tcW w:w="1271" w:type="dxa"/>
            <w:vMerge/>
          </w:tcPr>
          <w:p w14:paraId="0FE610CC" w14:textId="77777777" w:rsidR="00AA5E58" w:rsidRDefault="00AA5E58" w:rsidP="00D6280A"/>
        </w:tc>
        <w:tc>
          <w:tcPr>
            <w:tcW w:w="2410" w:type="dxa"/>
          </w:tcPr>
          <w:p w14:paraId="081F1B3E" w14:textId="7BA330D9" w:rsidR="00AA5E58" w:rsidRPr="006715DC" w:rsidRDefault="00AA5E58" w:rsidP="00D6280A">
            <w:r w:rsidRPr="00D6280A">
              <w:t>Luminaria</w:t>
            </w:r>
          </w:p>
        </w:tc>
        <w:tc>
          <w:tcPr>
            <w:tcW w:w="1984" w:type="dxa"/>
          </w:tcPr>
          <w:p w14:paraId="2C64DC66" w14:textId="765472E7" w:rsidR="00AA5E58" w:rsidRDefault="00AA5E58" w:rsidP="00D628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34680019" w14:textId="6544219E" w:rsidR="00AA5E58" w:rsidRPr="00A51047" w:rsidRDefault="00AA5E58" w:rsidP="00D6280A">
            <w:ins w:id="225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14D88268" w14:textId="01CA94A7" w:rsidR="00AA5E58" w:rsidRDefault="00AA5E58" w:rsidP="00D628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10F9E45" w14:textId="53B56D82" w:rsidR="00AA5E58" w:rsidRDefault="00AA5E58" w:rsidP="00D6280A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379DB2C7" w14:textId="77777777" w:rsidTr="00627542">
        <w:trPr>
          <w:jc w:val="center"/>
        </w:trPr>
        <w:tc>
          <w:tcPr>
            <w:tcW w:w="1271" w:type="dxa"/>
            <w:vMerge/>
          </w:tcPr>
          <w:p w14:paraId="35626EF2" w14:textId="77777777" w:rsidR="00AA5E58" w:rsidRDefault="00AA5E58" w:rsidP="00AB285F"/>
        </w:tc>
        <w:tc>
          <w:tcPr>
            <w:tcW w:w="2410" w:type="dxa"/>
          </w:tcPr>
          <w:p w14:paraId="1C46FC74" w14:textId="34524827" w:rsidR="00AA5E58" w:rsidRPr="00D6280A" w:rsidRDefault="00AA5E58" w:rsidP="00AB285F">
            <w:proofErr w:type="spellStart"/>
            <w:r w:rsidRPr="00AB285F">
              <w:t>utilidades</w:t>
            </w:r>
            <w:proofErr w:type="spellEnd"/>
            <w:r w:rsidRPr="00AB285F">
              <w:t xml:space="preserve"> </w:t>
            </w:r>
            <w:proofErr w:type="spellStart"/>
            <w:r w:rsidRPr="00AB285F">
              <w:t>domesticas</w:t>
            </w:r>
            <w:proofErr w:type="spellEnd"/>
          </w:p>
        </w:tc>
        <w:tc>
          <w:tcPr>
            <w:tcW w:w="1984" w:type="dxa"/>
          </w:tcPr>
          <w:p w14:paraId="6A4FAD01" w14:textId="285EB86A" w:rsidR="00AA5E58" w:rsidRDefault="00AA5E58" w:rsidP="00AB285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0DACE86B" w14:textId="6A11FB00" w:rsidR="00AA5E58" w:rsidRPr="00A51047" w:rsidRDefault="00AA5E58" w:rsidP="00AB285F">
            <w:ins w:id="226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3D5CF74F" w14:textId="4ED71966" w:rsidR="00AA5E58" w:rsidRDefault="00AA5E58" w:rsidP="00AB285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2887282" w14:textId="2CF63533" w:rsidR="00AA5E58" w:rsidRDefault="00AA5E58" w:rsidP="00AB285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AA5E58" w14:paraId="3654051C" w14:textId="77777777" w:rsidTr="00627542">
        <w:trPr>
          <w:jc w:val="center"/>
        </w:trPr>
        <w:tc>
          <w:tcPr>
            <w:tcW w:w="1271" w:type="dxa"/>
            <w:vMerge/>
          </w:tcPr>
          <w:p w14:paraId="522AAC78" w14:textId="77777777" w:rsidR="00AA5E58" w:rsidRDefault="00AA5E58" w:rsidP="00AA5E58"/>
        </w:tc>
        <w:tc>
          <w:tcPr>
            <w:tcW w:w="2410" w:type="dxa"/>
          </w:tcPr>
          <w:p w14:paraId="4A275C5F" w14:textId="790A9D48" w:rsidR="00AA5E58" w:rsidRPr="00AB285F" w:rsidRDefault="00AA5E58" w:rsidP="00AA5E58">
            <w:proofErr w:type="spellStart"/>
            <w:r w:rsidRPr="00AA5E58">
              <w:t>Canecas</w:t>
            </w:r>
            <w:proofErr w:type="spellEnd"/>
          </w:p>
        </w:tc>
        <w:tc>
          <w:tcPr>
            <w:tcW w:w="1984" w:type="dxa"/>
          </w:tcPr>
          <w:p w14:paraId="630F8E1D" w14:textId="20F97B0B" w:rsidR="00AA5E58" w:rsidRDefault="00AA5E58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Kitchen &amp; Dinning</w:t>
            </w:r>
          </w:p>
        </w:tc>
        <w:tc>
          <w:tcPr>
            <w:tcW w:w="1276" w:type="dxa"/>
          </w:tcPr>
          <w:p w14:paraId="66CBD410" w14:textId="722C29F4" w:rsidR="00AA5E58" w:rsidRPr="00A51047" w:rsidRDefault="00AA5E58" w:rsidP="00AA5E58">
            <w:ins w:id="227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3493485F" w14:textId="23526429" w:rsidR="00AA5E58" w:rsidRDefault="00AA5E58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114C4732" w14:textId="2AD94FBD" w:rsidR="00AA5E58" w:rsidRDefault="00AA5E58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B044F" w14:paraId="2CC94F92" w14:textId="77777777" w:rsidTr="00627542">
        <w:trPr>
          <w:trHeight w:val="317"/>
          <w:jc w:val="center"/>
        </w:trPr>
        <w:tc>
          <w:tcPr>
            <w:tcW w:w="1271" w:type="dxa"/>
            <w:vMerge w:val="restart"/>
          </w:tcPr>
          <w:p w14:paraId="4B1F05D0" w14:textId="2B8766F3" w:rsidR="007B044F" w:rsidRDefault="007B044F" w:rsidP="00AA5E58">
            <w:r>
              <w:t>Cross-Category</w:t>
            </w:r>
          </w:p>
        </w:tc>
        <w:tc>
          <w:tcPr>
            <w:tcW w:w="2410" w:type="dxa"/>
          </w:tcPr>
          <w:p w14:paraId="002ED788" w14:textId="34C85746" w:rsidR="007B044F" w:rsidRDefault="007B044F" w:rsidP="00AA5E58">
            <w:proofErr w:type="spellStart"/>
            <w:r>
              <w:t>Olist</w:t>
            </w:r>
            <w:proofErr w:type="spellEnd"/>
          </w:p>
        </w:tc>
        <w:tc>
          <w:tcPr>
            <w:tcW w:w="1984" w:type="dxa"/>
          </w:tcPr>
          <w:p w14:paraId="200F1D27" w14:textId="71BE88D9" w:rsidR="007B044F" w:rsidRPr="00D40F00" w:rsidRDefault="007B044F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7EDE231A" w14:textId="3486F3D3" w:rsidR="007B044F" w:rsidRDefault="007B044F" w:rsidP="00AA5E58">
            <w:r>
              <w:t>Topic</w:t>
            </w:r>
          </w:p>
        </w:tc>
        <w:tc>
          <w:tcPr>
            <w:tcW w:w="992" w:type="dxa"/>
          </w:tcPr>
          <w:p w14:paraId="77C45CC2" w14:textId="0BB9FE56" w:rsidR="007B044F" w:rsidRPr="00C10215" w:rsidRDefault="007B044F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2AF5A50B" w14:textId="00BCAAD1" w:rsidR="007B044F" w:rsidRPr="00C10215" w:rsidRDefault="007B044F" w:rsidP="00AA5E58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7B044F" w14:paraId="5262FFA1" w14:textId="77777777" w:rsidTr="00627542">
        <w:trPr>
          <w:jc w:val="center"/>
        </w:trPr>
        <w:tc>
          <w:tcPr>
            <w:tcW w:w="1271" w:type="dxa"/>
            <w:vMerge/>
          </w:tcPr>
          <w:p w14:paraId="4DB97FBB" w14:textId="77777777" w:rsidR="007B044F" w:rsidRDefault="007B044F" w:rsidP="007B044F"/>
        </w:tc>
        <w:tc>
          <w:tcPr>
            <w:tcW w:w="2410" w:type="dxa"/>
          </w:tcPr>
          <w:p w14:paraId="60660684" w14:textId="12D77922" w:rsidR="007B044F" w:rsidRDefault="007B044F" w:rsidP="007B044F">
            <w:r>
              <w:t xml:space="preserve">Mercado </w:t>
            </w:r>
            <w:proofErr w:type="spellStart"/>
            <w:r>
              <w:t>Olist</w:t>
            </w:r>
            <w:proofErr w:type="spellEnd"/>
          </w:p>
        </w:tc>
        <w:tc>
          <w:tcPr>
            <w:tcW w:w="1984" w:type="dxa"/>
          </w:tcPr>
          <w:p w14:paraId="4514F123" w14:textId="26F2A8C9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4F7396DE" w14:textId="298A71C4" w:rsidR="007B044F" w:rsidRDefault="007B044F" w:rsidP="007B044F">
            <w:ins w:id="228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206FA39C" w14:textId="3F3B22D4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5E44CCB" w14:textId="268A10AD" w:rsidR="007B044F" w:rsidRDefault="007B6966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Brazil, </w:t>
            </w:r>
            <w:r w:rsidR="007B044F">
              <w:rPr>
                <w:sz w:val="20"/>
                <w:szCs w:val="18"/>
              </w:rPr>
              <w:t>Sao Paolo</w:t>
            </w:r>
          </w:p>
        </w:tc>
      </w:tr>
      <w:tr w:rsidR="007B044F" w14:paraId="4CF26E7E" w14:textId="77777777" w:rsidTr="00627542">
        <w:trPr>
          <w:jc w:val="center"/>
        </w:trPr>
        <w:tc>
          <w:tcPr>
            <w:tcW w:w="1271" w:type="dxa"/>
            <w:vMerge/>
          </w:tcPr>
          <w:p w14:paraId="2AF20B46" w14:textId="77777777" w:rsidR="007B044F" w:rsidRDefault="007B044F" w:rsidP="007B044F"/>
        </w:tc>
        <w:tc>
          <w:tcPr>
            <w:tcW w:w="2410" w:type="dxa"/>
          </w:tcPr>
          <w:p w14:paraId="22A73826" w14:textId="677F67AB" w:rsidR="007B044F" w:rsidRDefault="007B044F" w:rsidP="007B044F">
            <w:proofErr w:type="spellStart"/>
            <w:r>
              <w:t>Submarino</w:t>
            </w:r>
            <w:proofErr w:type="spellEnd"/>
          </w:p>
        </w:tc>
        <w:tc>
          <w:tcPr>
            <w:tcW w:w="1984" w:type="dxa"/>
          </w:tcPr>
          <w:p w14:paraId="0421DABB" w14:textId="2B0086F1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21D0F201" w14:textId="5B84A866" w:rsidR="007B044F" w:rsidRPr="00A51047" w:rsidRDefault="007B044F" w:rsidP="007B044F">
            <w:r>
              <w:t>Company</w:t>
            </w:r>
          </w:p>
        </w:tc>
        <w:tc>
          <w:tcPr>
            <w:tcW w:w="992" w:type="dxa"/>
          </w:tcPr>
          <w:p w14:paraId="67E0E16F" w14:textId="6CF815AA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Web, Google Shopping</w:t>
            </w:r>
          </w:p>
        </w:tc>
        <w:tc>
          <w:tcPr>
            <w:tcW w:w="1417" w:type="dxa"/>
          </w:tcPr>
          <w:p w14:paraId="39354DB2" w14:textId="43D46E2D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B044F" w14:paraId="665DA890" w14:textId="77777777" w:rsidTr="00627542">
        <w:trPr>
          <w:jc w:val="center"/>
        </w:trPr>
        <w:tc>
          <w:tcPr>
            <w:tcW w:w="1271" w:type="dxa"/>
            <w:vMerge/>
          </w:tcPr>
          <w:p w14:paraId="41FE4CD6" w14:textId="77777777" w:rsidR="007B044F" w:rsidRDefault="007B044F" w:rsidP="007B044F"/>
        </w:tc>
        <w:tc>
          <w:tcPr>
            <w:tcW w:w="2410" w:type="dxa"/>
          </w:tcPr>
          <w:p w14:paraId="53D67B71" w14:textId="77BB2945" w:rsidR="007B044F" w:rsidRDefault="007B044F" w:rsidP="007B044F">
            <w:proofErr w:type="spellStart"/>
            <w:r>
              <w:t>Cupom</w:t>
            </w:r>
            <w:proofErr w:type="spellEnd"/>
            <w:r>
              <w:t xml:space="preserve"> </w:t>
            </w:r>
            <w:proofErr w:type="spellStart"/>
            <w:r>
              <w:t>Submarino</w:t>
            </w:r>
            <w:proofErr w:type="spellEnd"/>
          </w:p>
        </w:tc>
        <w:tc>
          <w:tcPr>
            <w:tcW w:w="1984" w:type="dxa"/>
          </w:tcPr>
          <w:p w14:paraId="664A85C0" w14:textId="43467235" w:rsidR="007B044F" w:rsidRPr="00D40F00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All categories</w:t>
            </w:r>
          </w:p>
        </w:tc>
        <w:tc>
          <w:tcPr>
            <w:tcW w:w="1276" w:type="dxa"/>
          </w:tcPr>
          <w:p w14:paraId="53F9FF93" w14:textId="6B929BDF" w:rsidR="007B044F" w:rsidRDefault="007B044F" w:rsidP="007B044F">
            <w:ins w:id="229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5CAF70E8" w14:textId="6616CF99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38CE88AA" w14:textId="300C7253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Brazil, Sao Paolo</w:t>
            </w:r>
          </w:p>
        </w:tc>
      </w:tr>
      <w:tr w:rsidR="007B044F" w14:paraId="73D9D6E2" w14:textId="77777777" w:rsidTr="00627542">
        <w:trPr>
          <w:jc w:val="center"/>
        </w:trPr>
        <w:tc>
          <w:tcPr>
            <w:tcW w:w="1271" w:type="dxa"/>
            <w:vMerge/>
          </w:tcPr>
          <w:p w14:paraId="32188F1B" w14:textId="77777777" w:rsidR="007B044F" w:rsidRDefault="007B044F" w:rsidP="007B044F"/>
        </w:tc>
        <w:tc>
          <w:tcPr>
            <w:tcW w:w="2410" w:type="dxa"/>
          </w:tcPr>
          <w:p w14:paraId="7336BCC6" w14:textId="40260804" w:rsidR="007B044F" w:rsidRDefault="007B044F" w:rsidP="007B044F">
            <w:proofErr w:type="spellStart"/>
            <w:r>
              <w:t>Cupom</w:t>
            </w:r>
            <w:proofErr w:type="spellEnd"/>
            <w:r>
              <w:t xml:space="preserve"> </w:t>
            </w:r>
            <w:proofErr w:type="spellStart"/>
            <w:r>
              <w:t>Desconto</w:t>
            </w:r>
            <w:proofErr w:type="spellEnd"/>
            <w:r>
              <w:t xml:space="preserve"> </w:t>
            </w:r>
            <w:proofErr w:type="spellStart"/>
            <w:r>
              <w:t>Submarino</w:t>
            </w:r>
            <w:proofErr w:type="spellEnd"/>
          </w:p>
        </w:tc>
        <w:tc>
          <w:tcPr>
            <w:tcW w:w="1984" w:type="dxa"/>
          </w:tcPr>
          <w:p w14:paraId="15F4DA17" w14:textId="622856DC" w:rsidR="007B044F" w:rsidRPr="00D40F00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All categories </w:t>
            </w:r>
          </w:p>
        </w:tc>
        <w:tc>
          <w:tcPr>
            <w:tcW w:w="1276" w:type="dxa"/>
          </w:tcPr>
          <w:p w14:paraId="6D5F5608" w14:textId="3BBB45BB" w:rsidR="007B044F" w:rsidRDefault="007B044F" w:rsidP="007B044F">
            <w:ins w:id="230" w:author="Feras Al-Basha" w:date="2020-11-14T15:02:00Z">
              <w:r w:rsidRPr="00A51047">
                <w:t>—</w:t>
              </w:r>
            </w:ins>
          </w:p>
        </w:tc>
        <w:tc>
          <w:tcPr>
            <w:tcW w:w="992" w:type="dxa"/>
          </w:tcPr>
          <w:p w14:paraId="68E4A58F" w14:textId="45C89207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7D745B27" w14:textId="2D2C7E3E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Sao Paolo</w:t>
            </w:r>
          </w:p>
        </w:tc>
      </w:tr>
      <w:tr w:rsidR="007B044F" w14:paraId="79A4C8D1" w14:textId="77777777" w:rsidTr="00627542">
        <w:trPr>
          <w:jc w:val="center"/>
        </w:trPr>
        <w:tc>
          <w:tcPr>
            <w:tcW w:w="1271" w:type="dxa"/>
            <w:vMerge/>
          </w:tcPr>
          <w:p w14:paraId="071595B7" w14:textId="77777777" w:rsidR="007B044F" w:rsidRDefault="007B044F" w:rsidP="007B044F"/>
        </w:tc>
        <w:tc>
          <w:tcPr>
            <w:tcW w:w="2410" w:type="dxa"/>
          </w:tcPr>
          <w:p w14:paraId="621D3976" w14:textId="53E9A8CE" w:rsidR="007B044F" w:rsidRDefault="007B044F" w:rsidP="007B044F">
            <w:r>
              <w:t>B2W</w:t>
            </w:r>
          </w:p>
        </w:tc>
        <w:tc>
          <w:tcPr>
            <w:tcW w:w="1984" w:type="dxa"/>
          </w:tcPr>
          <w:p w14:paraId="1632559C" w14:textId="25AB508D" w:rsidR="007B044F" w:rsidRPr="00D40F00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240B112C" w14:textId="6C6E1F53" w:rsidR="007B044F" w:rsidRDefault="007B044F" w:rsidP="007B044F">
            <w:r>
              <w:t>Online retail company</w:t>
            </w:r>
          </w:p>
        </w:tc>
        <w:tc>
          <w:tcPr>
            <w:tcW w:w="992" w:type="dxa"/>
          </w:tcPr>
          <w:p w14:paraId="5678D5C3" w14:textId="609CDE9A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579E941C" w14:textId="729CA419" w:rsidR="007B044F" w:rsidRPr="00C10215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B044F" w14:paraId="7E46DBD6" w14:textId="77777777" w:rsidTr="00627542">
        <w:trPr>
          <w:jc w:val="center"/>
        </w:trPr>
        <w:tc>
          <w:tcPr>
            <w:tcW w:w="1271" w:type="dxa"/>
            <w:vMerge/>
          </w:tcPr>
          <w:p w14:paraId="22CC99E6" w14:textId="77777777" w:rsidR="007B044F" w:rsidRDefault="007B044F" w:rsidP="007B044F"/>
        </w:tc>
        <w:tc>
          <w:tcPr>
            <w:tcW w:w="2410" w:type="dxa"/>
          </w:tcPr>
          <w:p w14:paraId="1E38CB46" w14:textId="3A04F9EF" w:rsidR="007B044F" w:rsidRDefault="007B044F" w:rsidP="007B044F">
            <w:r>
              <w:t>Amazon</w:t>
            </w:r>
          </w:p>
        </w:tc>
        <w:tc>
          <w:tcPr>
            <w:tcW w:w="1984" w:type="dxa"/>
          </w:tcPr>
          <w:p w14:paraId="03DAF12F" w14:textId="4BE67363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016346C2" w14:textId="372298DA" w:rsidR="007B044F" w:rsidRDefault="007B044F" w:rsidP="007B044F">
            <w:r>
              <w:t xml:space="preserve">E-commerce </w:t>
            </w:r>
            <w:proofErr w:type="spellStart"/>
            <w:r>
              <w:t>copmany</w:t>
            </w:r>
            <w:proofErr w:type="spellEnd"/>
          </w:p>
        </w:tc>
        <w:tc>
          <w:tcPr>
            <w:tcW w:w="992" w:type="dxa"/>
          </w:tcPr>
          <w:p w14:paraId="589E3A2C" w14:textId="3F025CDD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92A7E94" w14:textId="6A941180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B044F" w14:paraId="58A0145C" w14:textId="77777777" w:rsidTr="00627542">
        <w:trPr>
          <w:jc w:val="center"/>
        </w:trPr>
        <w:tc>
          <w:tcPr>
            <w:tcW w:w="1271" w:type="dxa"/>
            <w:vMerge/>
          </w:tcPr>
          <w:p w14:paraId="3714B7EF" w14:textId="77777777" w:rsidR="007B044F" w:rsidRDefault="007B044F" w:rsidP="007B044F"/>
        </w:tc>
        <w:tc>
          <w:tcPr>
            <w:tcW w:w="2410" w:type="dxa"/>
          </w:tcPr>
          <w:p w14:paraId="30E11CE6" w14:textId="38877790" w:rsidR="007B044F" w:rsidRDefault="007B044F" w:rsidP="007B044F">
            <w:proofErr w:type="spellStart"/>
            <w:r>
              <w:t>MercadoLibre</w:t>
            </w:r>
            <w:proofErr w:type="spellEnd"/>
          </w:p>
        </w:tc>
        <w:tc>
          <w:tcPr>
            <w:tcW w:w="1984" w:type="dxa"/>
          </w:tcPr>
          <w:p w14:paraId="471E7933" w14:textId="13D618FC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771C649A" w14:textId="6A6D2ED0" w:rsidR="007B044F" w:rsidRDefault="007B044F" w:rsidP="007B044F">
            <w:r>
              <w:t>Online marketplace company</w:t>
            </w:r>
          </w:p>
        </w:tc>
        <w:tc>
          <w:tcPr>
            <w:tcW w:w="992" w:type="dxa"/>
          </w:tcPr>
          <w:p w14:paraId="174C684D" w14:textId="5D525BDE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Google Shopping</w:t>
            </w:r>
          </w:p>
        </w:tc>
        <w:tc>
          <w:tcPr>
            <w:tcW w:w="1417" w:type="dxa"/>
          </w:tcPr>
          <w:p w14:paraId="694A0B4A" w14:textId="1D668440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  <w:tr w:rsidR="007B044F" w14:paraId="423288AC" w14:textId="77777777" w:rsidTr="00627542">
        <w:trPr>
          <w:jc w:val="center"/>
        </w:trPr>
        <w:tc>
          <w:tcPr>
            <w:tcW w:w="1271" w:type="dxa"/>
            <w:vMerge/>
          </w:tcPr>
          <w:p w14:paraId="62813179" w14:textId="77777777" w:rsidR="007B044F" w:rsidRDefault="007B044F" w:rsidP="007B044F"/>
        </w:tc>
        <w:tc>
          <w:tcPr>
            <w:tcW w:w="2410" w:type="dxa"/>
          </w:tcPr>
          <w:p w14:paraId="1153EA98" w14:textId="711C0AAC" w:rsidR="007B044F" w:rsidRDefault="007B044F" w:rsidP="007B044F">
            <w:proofErr w:type="spellStart"/>
            <w:r w:rsidRPr="007B044F">
              <w:t>MercadoLibre</w:t>
            </w:r>
            <w:proofErr w:type="spellEnd"/>
            <w:r w:rsidRPr="007B044F">
              <w:t xml:space="preserve"> SA</w:t>
            </w:r>
          </w:p>
        </w:tc>
        <w:tc>
          <w:tcPr>
            <w:tcW w:w="1984" w:type="dxa"/>
          </w:tcPr>
          <w:p w14:paraId="5B5B7174" w14:textId="2EF0FBC8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Shopping</w:t>
            </w:r>
          </w:p>
        </w:tc>
        <w:tc>
          <w:tcPr>
            <w:tcW w:w="1276" w:type="dxa"/>
          </w:tcPr>
          <w:p w14:paraId="5E1C5DBC" w14:textId="6F483CA4" w:rsidR="007B044F" w:rsidRDefault="007B044F" w:rsidP="007B044F">
            <w:r>
              <w:t>Company</w:t>
            </w:r>
          </w:p>
        </w:tc>
        <w:tc>
          <w:tcPr>
            <w:tcW w:w="992" w:type="dxa"/>
          </w:tcPr>
          <w:p w14:paraId="0144D309" w14:textId="00F07765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Web</w:t>
            </w:r>
          </w:p>
        </w:tc>
        <w:tc>
          <w:tcPr>
            <w:tcW w:w="1417" w:type="dxa"/>
          </w:tcPr>
          <w:p w14:paraId="4860BCA9" w14:textId="5ABF9764" w:rsidR="007B044F" w:rsidRDefault="007B044F" w:rsidP="007B044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Sao Paolo</w:t>
            </w:r>
          </w:p>
        </w:tc>
      </w:tr>
    </w:tbl>
    <w:p w14:paraId="339955E3" w14:textId="7400CBC3" w:rsidR="00CC3DAD" w:rsidRDefault="00CC3DAD" w:rsidP="001E4BAE"/>
    <w:sectPr w:rsidR="00CC3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as Al-Basha">
    <w15:presenceInfo w15:providerId="Windows Live" w15:userId="6e75828663fbf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D"/>
    <w:rsid w:val="0003206B"/>
    <w:rsid w:val="00061944"/>
    <w:rsid w:val="000A0862"/>
    <w:rsid w:val="000D14C9"/>
    <w:rsid w:val="000D2F5C"/>
    <w:rsid w:val="00103A99"/>
    <w:rsid w:val="00147125"/>
    <w:rsid w:val="001E4BAE"/>
    <w:rsid w:val="002477EC"/>
    <w:rsid w:val="002754AF"/>
    <w:rsid w:val="002B2AD2"/>
    <w:rsid w:val="0030458B"/>
    <w:rsid w:val="00370B4E"/>
    <w:rsid w:val="003E5979"/>
    <w:rsid w:val="003F3D31"/>
    <w:rsid w:val="00443F78"/>
    <w:rsid w:val="0047413C"/>
    <w:rsid w:val="00484E30"/>
    <w:rsid w:val="0050284A"/>
    <w:rsid w:val="005553CD"/>
    <w:rsid w:val="005E2A01"/>
    <w:rsid w:val="00624750"/>
    <w:rsid w:val="00627542"/>
    <w:rsid w:val="006715DC"/>
    <w:rsid w:val="006C46B3"/>
    <w:rsid w:val="006C7D7F"/>
    <w:rsid w:val="00744B27"/>
    <w:rsid w:val="00753DF9"/>
    <w:rsid w:val="00774224"/>
    <w:rsid w:val="00793FC4"/>
    <w:rsid w:val="007B044F"/>
    <w:rsid w:val="007B6966"/>
    <w:rsid w:val="007F49A7"/>
    <w:rsid w:val="008908BC"/>
    <w:rsid w:val="00947939"/>
    <w:rsid w:val="009A1720"/>
    <w:rsid w:val="009D58CC"/>
    <w:rsid w:val="009D6595"/>
    <w:rsid w:val="00A2029C"/>
    <w:rsid w:val="00A637DF"/>
    <w:rsid w:val="00AA5E58"/>
    <w:rsid w:val="00AB285F"/>
    <w:rsid w:val="00AF7051"/>
    <w:rsid w:val="00B83DC2"/>
    <w:rsid w:val="00BF148B"/>
    <w:rsid w:val="00CC3BBE"/>
    <w:rsid w:val="00CC3DAD"/>
    <w:rsid w:val="00D6280A"/>
    <w:rsid w:val="00DB03A8"/>
    <w:rsid w:val="00DE29FF"/>
    <w:rsid w:val="00F41472"/>
    <w:rsid w:val="00F733CE"/>
    <w:rsid w:val="00FB774A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E3C68"/>
  <w15:chartTrackingRefBased/>
  <w15:docId w15:val="{1D65CC60-AF66-4AC4-9FDC-3AF3A711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5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C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553CD"/>
    <w:rPr>
      <w:sz w:val="16"/>
      <w:szCs w:val="16"/>
    </w:rPr>
  </w:style>
  <w:style w:type="table" w:styleId="LightList">
    <w:name w:val="Light List"/>
    <w:basedOn w:val="TableNormal"/>
    <w:uiPriority w:val="61"/>
    <w:rsid w:val="005553C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Al-Basha</dc:creator>
  <cp:keywords/>
  <dc:description/>
  <cp:lastModifiedBy>Feras Al-Basha</cp:lastModifiedBy>
  <cp:revision>44</cp:revision>
  <dcterms:created xsi:type="dcterms:W3CDTF">2020-12-04T14:55:00Z</dcterms:created>
  <dcterms:modified xsi:type="dcterms:W3CDTF">2020-12-04T22:20:00Z</dcterms:modified>
</cp:coreProperties>
</file>