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"/>
        <w:tblW w:w="9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29"/>
        <w:gridCol w:w="1726"/>
        <w:gridCol w:w="1522"/>
        <w:gridCol w:w="2073"/>
        <w:gridCol w:w="1109"/>
        <w:gridCol w:w="1043"/>
        <w:gridCol w:w="1217"/>
        <w:tblGridChange w:id="0">
          <w:tblGrid>
            <w:gridCol w:w="1129"/>
            <w:gridCol w:w="1726"/>
            <w:gridCol w:w="1522"/>
            <w:gridCol w:w="2073"/>
            <w:gridCol w:w="1109"/>
            <w:gridCol w:w="1043"/>
            <w:gridCol w:w="1217"/>
          </w:tblGrid>
        </w:tblGridChange>
      </w:tblGrid>
      <w:tr w:rsidR="009837E3" w14:paraId="01295064" w14:textId="77777777" w:rsidTr="0051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29" w:type="dxa"/>
          </w:tcPr>
          <w:p w14:paraId="441BDBD4" w14:textId="77777777" w:rsidR="009837E3" w:rsidRDefault="009837E3" w:rsidP="00513A3F">
            <w:pPr>
              <w:pPrChange w:id="1" w:author="Feras Al-Basha" w:date="2020-11-14T14:02:00Z">
                <w:pPr>
                  <w:jc w:val="center"/>
                </w:pPr>
              </w:pPrChange>
            </w:pPr>
            <w:ins w:id="2" w:author="Feras Al-Basha" w:date="2020-11-14T13:50:00Z">
              <w:r>
                <w:t>Product Category</w:t>
              </w:r>
            </w:ins>
          </w:p>
        </w:tc>
        <w:tc>
          <w:tcPr>
            <w:tcW w:w="1726" w:type="dxa"/>
          </w:tcPr>
          <w:p w14:paraId="7BCD217D" w14:textId="77777777" w:rsidR="009837E3" w:rsidRDefault="009837E3" w:rsidP="00513A3F">
            <w:pPr>
              <w:rPr>
                <w:ins w:id="3" w:author="Feras Al-Basha" w:date="2020-11-14T13:50:00Z"/>
              </w:rPr>
              <w:pPrChange w:id="4" w:author="Feras Al-Basha" w:date="2020-11-14T14:02:00Z">
                <w:pPr>
                  <w:jc w:val="center"/>
                </w:pPr>
              </w:pPrChange>
            </w:pPr>
            <w:ins w:id="5" w:author="Feras Al-Basha" w:date="2020-11-14T14:14:00Z">
              <w:r>
                <w:t>Manufacturer</w:t>
              </w:r>
            </w:ins>
            <w:ins w:id="6" w:author="Feras Al-Basha" w:date="2020-11-14T13:54:00Z">
              <w:r>
                <w:t xml:space="preserve"> &amp; Product </w:t>
              </w:r>
            </w:ins>
            <w:ins w:id="7" w:author="Feras Al-Basha" w:date="2020-11-14T14:33:00Z">
              <w:r>
                <w:t xml:space="preserve">Sold </w:t>
              </w:r>
            </w:ins>
            <w:ins w:id="8" w:author="Feras Al-Basha" w:date="2020-11-14T13:54:00Z">
              <w:r>
                <w:t>Name</w:t>
              </w:r>
            </w:ins>
          </w:p>
        </w:tc>
        <w:tc>
          <w:tcPr>
            <w:tcW w:w="1522" w:type="dxa"/>
          </w:tcPr>
          <w:p w14:paraId="078AB193" w14:textId="77777777" w:rsidR="009837E3" w:rsidRDefault="009837E3" w:rsidP="00513A3F">
            <w:pPr>
              <w:rPr>
                <w:ins w:id="9" w:author="Feras Al-Basha" w:date="2020-11-14T13:50:00Z"/>
              </w:rPr>
              <w:pPrChange w:id="10" w:author="Feras Al-Basha" w:date="2020-11-14T14:02:00Z">
                <w:pPr>
                  <w:jc w:val="center"/>
                </w:pPr>
              </w:pPrChange>
            </w:pPr>
            <w:ins w:id="11" w:author="Feras Al-Basha" w:date="2020-11-14T13:51:00Z">
              <w:r>
                <w:t>Search Term</w:t>
              </w:r>
            </w:ins>
          </w:p>
        </w:tc>
        <w:tc>
          <w:tcPr>
            <w:tcW w:w="2073" w:type="dxa"/>
          </w:tcPr>
          <w:p w14:paraId="6ECAFCF0" w14:textId="77777777" w:rsidR="009837E3" w:rsidRDefault="009837E3" w:rsidP="00513A3F">
            <w:pPr>
              <w:rPr>
                <w:ins w:id="12" w:author="Feras Al-Basha" w:date="2020-11-14T13:57:00Z"/>
              </w:rPr>
              <w:pPrChange w:id="13" w:author="Feras Al-Basha" w:date="2020-11-14T14:02:00Z">
                <w:pPr>
                  <w:jc w:val="center"/>
                </w:pPr>
              </w:pPrChange>
            </w:pPr>
            <w:ins w:id="14" w:author="Feras Al-Basha" w:date="2020-11-14T13:57:00Z">
              <w:r>
                <w:t>Search Category</w:t>
              </w:r>
            </w:ins>
          </w:p>
        </w:tc>
        <w:tc>
          <w:tcPr>
            <w:tcW w:w="1109" w:type="dxa"/>
          </w:tcPr>
          <w:p w14:paraId="7C56674A" w14:textId="77777777" w:rsidR="009837E3" w:rsidRDefault="009837E3" w:rsidP="00513A3F">
            <w:pPr>
              <w:rPr>
                <w:ins w:id="15" w:author="Feras Al-Basha" w:date="2020-11-14T13:57:00Z"/>
              </w:rPr>
              <w:pPrChange w:id="16" w:author="Feras Al-Basha" w:date="2020-11-14T14:02:00Z">
                <w:pPr>
                  <w:jc w:val="center"/>
                </w:pPr>
              </w:pPrChange>
            </w:pPr>
            <w:ins w:id="17" w:author="Feras Al-Basha" w:date="2020-11-14T14:09:00Z">
              <w:r>
                <w:t xml:space="preserve">Search </w:t>
              </w:r>
            </w:ins>
            <w:ins w:id="18" w:author="Feras Al-Basha" w:date="2020-11-14T13:57:00Z">
              <w:r>
                <w:t>Semantic Tag</w:t>
              </w:r>
            </w:ins>
          </w:p>
        </w:tc>
        <w:tc>
          <w:tcPr>
            <w:tcW w:w="1043" w:type="dxa"/>
          </w:tcPr>
          <w:p w14:paraId="19C57580" w14:textId="77777777" w:rsidR="009837E3" w:rsidRDefault="009837E3" w:rsidP="00513A3F">
            <w:pPr>
              <w:rPr>
                <w:ins w:id="19" w:author="Feras Al-Basha" w:date="2020-11-19T18:42:00Z"/>
              </w:rPr>
            </w:pPr>
            <w:ins w:id="20" w:author="Feras Al-Basha" w:date="2020-11-19T18:42:00Z">
              <w:r>
                <w:t>Search Type</w:t>
              </w:r>
            </w:ins>
          </w:p>
        </w:tc>
        <w:tc>
          <w:tcPr>
            <w:tcW w:w="1217" w:type="dxa"/>
          </w:tcPr>
          <w:p w14:paraId="47396D77" w14:textId="77777777" w:rsidR="009837E3" w:rsidRDefault="009837E3" w:rsidP="00513A3F">
            <w:pPr>
              <w:rPr>
                <w:ins w:id="21" w:author="Feras Al-Basha" w:date="2020-11-14T13:50:00Z"/>
              </w:rPr>
              <w:pPrChange w:id="22" w:author="Feras Al-Basha" w:date="2020-11-14T14:02:00Z">
                <w:pPr>
                  <w:jc w:val="center"/>
                </w:pPr>
              </w:pPrChange>
            </w:pPr>
            <w:ins w:id="23" w:author="Feras Al-Basha" w:date="2020-11-14T13:50:00Z">
              <w:r>
                <w:t>Search</w:t>
              </w:r>
              <w:r w:rsidRPr="00E81675">
                <w:t xml:space="preserve"> </w:t>
              </w:r>
              <w:r>
                <w:t>Location</w:t>
              </w:r>
            </w:ins>
          </w:p>
        </w:tc>
      </w:tr>
      <w:tr w:rsidR="009837E3" w:rsidRPr="001913C1" w14:paraId="7BDE686C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14:paraId="3BC7533E" w14:textId="77777777" w:rsidR="009837E3" w:rsidRPr="001B5916" w:rsidRDefault="009837E3" w:rsidP="00513A3F">
            <w:pPr>
              <w:ind w:left="113" w:right="113"/>
              <w:jc w:val="center"/>
              <w:rPr>
                <w:ins w:id="24" w:author="Feras Al-Basha" w:date="2020-11-14T13:50:00Z"/>
                <w:sz w:val="32"/>
                <w:szCs w:val="32"/>
                <w:rPrChange w:id="25" w:author="Feras Al-Basha" w:date="2020-11-19T19:14:00Z">
                  <w:rPr>
                    <w:ins w:id="26" w:author="Feras Al-Basha" w:date="2020-11-14T13:50:00Z"/>
                    <w:sz w:val="20"/>
                    <w:szCs w:val="18"/>
                  </w:rPr>
                </w:rPrChange>
              </w:rPr>
            </w:pPr>
            <w:ins w:id="27" w:author="Feras Al-Basha" w:date="2020-11-14T13:52:00Z">
              <w:r w:rsidRPr="001B5916">
                <w:rPr>
                  <w:sz w:val="32"/>
                  <w:szCs w:val="32"/>
                  <w:rPrChange w:id="28" w:author="Feras Al-Basha" w:date="2020-11-19T19:14:00Z">
                    <w:rPr>
                      <w:sz w:val="20"/>
                      <w:szCs w:val="18"/>
                    </w:rPr>
                  </w:rPrChange>
                </w:rPr>
                <w:t xml:space="preserve">Cold </w:t>
              </w:r>
            </w:ins>
            <w:ins w:id="29" w:author="Feras Al-Basha" w:date="2020-11-14T13:53:00Z">
              <w:r w:rsidRPr="001B5916">
                <w:rPr>
                  <w:sz w:val="32"/>
                  <w:szCs w:val="32"/>
                  <w:rPrChange w:id="30" w:author="Feras Al-Basha" w:date="2020-11-19T19:14:00Z">
                    <w:rPr>
                      <w:sz w:val="20"/>
                      <w:szCs w:val="18"/>
                    </w:rPr>
                  </w:rPrChange>
                </w:rPr>
                <w:t>Cereal</w:t>
              </w:r>
            </w:ins>
          </w:p>
          <w:p w14:paraId="68D13EFF" w14:textId="77777777" w:rsidR="009837E3" w:rsidRPr="001913C1" w:rsidRDefault="009837E3" w:rsidP="00513A3F">
            <w:pPr>
              <w:ind w:left="113" w:right="113"/>
              <w:rPr>
                <w:ins w:id="31" w:author="Feras Al-Basha" w:date="2020-11-14T13:50:00Z"/>
                <w:sz w:val="20"/>
                <w:szCs w:val="20"/>
                <w:rPrChange w:id="32" w:author="Feras Al-Basha" w:date="2020-11-19T19:14:00Z">
                  <w:rPr>
                    <w:ins w:id="33" w:author="Feras Al-Basha" w:date="2020-11-14T13:50:00Z"/>
                    <w:sz w:val="20"/>
                    <w:szCs w:val="18"/>
                  </w:rPr>
                </w:rPrChange>
              </w:rPr>
            </w:pPr>
          </w:p>
        </w:tc>
        <w:tc>
          <w:tcPr>
            <w:tcW w:w="1726" w:type="dxa"/>
            <w:vMerge w:val="restart"/>
          </w:tcPr>
          <w:p w14:paraId="3E6AB5CC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" w:author="Feras Al-Basha" w:date="2020-11-19T18:31:00Z"/>
                <w:sz w:val="20"/>
                <w:szCs w:val="20"/>
                <w:rPrChange w:id="35" w:author="Feras Al-Basha" w:date="2020-11-19T19:14:00Z">
                  <w:rPr>
                    <w:ins w:id="36" w:author="Feras Al-Basha" w:date="2020-11-19T18:31:00Z"/>
                    <w:rFonts w:ascii="Calibri" w:hAnsi="Calibri" w:cs="Calibri"/>
                    <w:color w:val="000000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37" w:author="Feras Al-Basha" w:date="2020-11-19T18:31:00Z">
              <w:r w:rsidRPr="001913C1">
                <w:rPr>
                  <w:sz w:val="20"/>
                  <w:szCs w:val="20"/>
                  <w:rPrChange w:id="38" w:author="Feras Al-Basha" w:date="2020-11-19T19:14:00Z">
                    <w:rPr>
                      <w:rFonts w:ascii="Calibri" w:hAnsi="Calibri" w:cs="Calibri"/>
                      <w:color w:val="000000"/>
                      <w:sz w:val="23"/>
                      <w:szCs w:val="23"/>
                      <w:shd w:val="clear" w:color="auto" w:fill="FFFFFF"/>
                    </w:rPr>
                  </w:rPrChange>
                </w:rPr>
                <w:t>Kellogg's,</w:t>
              </w:r>
            </w:ins>
          </w:p>
          <w:p w14:paraId="1ECD21F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" w:author="Feras Al-Basha" w:date="2020-11-14T13:50:00Z"/>
                <w:sz w:val="20"/>
                <w:szCs w:val="20"/>
                <w:rPrChange w:id="40" w:author="Feras Al-Basha" w:date="2020-11-19T19:14:00Z">
                  <w:rPr>
                    <w:ins w:id="41" w:author="Feras Al-Basha" w:date="2020-11-14T13:50:00Z"/>
                  </w:rPr>
                </w:rPrChange>
              </w:rPr>
              <w:pPrChange w:id="42" w:author="Feras Al-Basha" w:date="2020-11-19T18:31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3" w:author="Feras Al-Basha" w:date="2020-11-19T18:31:00Z">
              <w:r w:rsidRPr="001913C1">
                <w:rPr>
                  <w:sz w:val="20"/>
                  <w:szCs w:val="20"/>
                  <w:rPrChange w:id="44" w:author="Feras Al-Basha" w:date="2020-11-19T19:14:00Z">
                    <w:rPr/>
                  </w:rPrChange>
                </w:rPr>
                <w:t>Frosted Flakes</w:t>
              </w:r>
            </w:ins>
          </w:p>
        </w:tc>
        <w:tc>
          <w:tcPr>
            <w:tcW w:w="1522" w:type="dxa"/>
          </w:tcPr>
          <w:p w14:paraId="3E9BAAF6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" w:author="Feras Al-Basha" w:date="2020-11-14T13:50:00Z"/>
                <w:sz w:val="20"/>
                <w:szCs w:val="20"/>
                <w:rPrChange w:id="46" w:author="Feras Al-Basha" w:date="2020-11-19T19:14:00Z">
                  <w:rPr>
                    <w:ins w:id="47" w:author="Feras Al-Basha" w:date="2020-11-14T13:50:00Z"/>
                  </w:rPr>
                </w:rPrChange>
              </w:rPr>
              <w:pPrChange w:id="48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9" w:author="Feras Al-Basha" w:date="2020-11-19T18:57:00Z">
              <w:r w:rsidRPr="001913C1">
                <w:rPr>
                  <w:sz w:val="20"/>
                  <w:szCs w:val="20"/>
                  <w:lang w:val="en-CA"/>
                  <w:rPrChange w:id="50" w:author="Feras Al-Basha" w:date="2020-11-19T19:14:00Z">
                    <w:rPr>
                      <w:lang w:val="es-ES"/>
                    </w:rPr>
                  </w:rPrChange>
                </w:rPr>
                <w:t>Kellogg’s</w:t>
              </w:r>
            </w:ins>
          </w:p>
        </w:tc>
        <w:tc>
          <w:tcPr>
            <w:tcW w:w="2073" w:type="dxa"/>
          </w:tcPr>
          <w:p w14:paraId="74FA70BD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" w:author="Feras Al-Basha" w:date="2020-11-14T13:57:00Z"/>
                <w:sz w:val="20"/>
                <w:szCs w:val="20"/>
                <w:rPrChange w:id="52" w:author="Feras Al-Basha" w:date="2020-11-19T19:14:00Z">
                  <w:rPr>
                    <w:ins w:id="53" w:author="Feras Al-Basha" w:date="2020-11-14T13:57:00Z"/>
                    <w:sz w:val="20"/>
                    <w:szCs w:val="18"/>
                  </w:rPr>
                </w:rPrChange>
              </w:rPr>
              <w:pPrChange w:id="54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5" w:author="Feras Al-Basha" w:date="2020-11-19T19:11:00Z">
              <w:r w:rsidRPr="001913C1">
                <w:rPr>
                  <w:sz w:val="20"/>
                  <w:szCs w:val="20"/>
                  <w:rPrChange w:id="56" w:author="Feras Al-Basha" w:date="2020-11-19T19:14:00Z">
                    <w:rPr>
                      <w:sz w:val="20"/>
                      <w:szCs w:val="18"/>
                    </w:rPr>
                  </w:rPrChange>
                </w:rPr>
                <w:t>All Categories, Food &amp; Drink, Shopping</w:t>
              </w:r>
            </w:ins>
          </w:p>
        </w:tc>
        <w:tc>
          <w:tcPr>
            <w:tcW w:w="1109" w:type="dxa"/>
          </w:tcPr>
          <w:p w14:paraId="46C3E68A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" w:author="Feras Al-Basha" w:date="2020-11-14T13:57:00Z"/>
                <w:sz w:val="20"/>
                <w:szCs w:val="20"/>
                <w:rPrChange w:id="58" w:author="Feras Al-Basha" w:date="2020-11-19T19:14:00Z">
                  <w:rPr>
                    <w:ins w:id="59" w:author="Feras Al-Basha" w:date="2020-11-14T13:57:00Z"/>
                    <w:sz w:val="20"/>
                    <w:szCs w:val="18"/>
                  </w:rPr>
                </w:rPrChange>
              </w:rPr>
              <w:pPrChange w:id="60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1" w:author="Feras Al-Basha" w:date="2020-11-19T18:57:00Z">
              <w:r w:rsidRPr="001913C1">
                <w:rPr>
                  <w:sz w:val="20"/>
                  <w:szCs w:val="20"/>
                  <w:rPrChange w:id="62" w:author="Feras Al-Basha" w:date="2020-11-19T19:14:00Z">
                    <w:rPr/>
                  </w:rPrChange>
                </w:rPr>
                <w:t>Company</w:t>
              </w:r>
            </w:ins>
          </w:p>
        </w:tc>
        <w:tc>
          <w:tcPr>
            <w:tcW w:w="1043" w:type="dxa"/>
          </w:tcPr>
          <w:p w14:paraId="64701AEA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" w:author="Feras Al-Basha" w:date="2020-11-19T18:42:00Z"/>
                <w:sz w:val="20"/>
                <w:szCs w:val="20"/>
                <w:rPrChange w:id="64" w:author="Feras Al-Basha" w:date="2020-11-19T19:14:00Z">
                  <w:rPr>
                    <w:ins w:id="65" w:author="Feras Al-Basha" w:date="2020-11-19T18:42:00Z"/>
                    <w:sz w:val="20"/>
                    <w:szCs w:val="18"/>
                  </w:rPr>
                </w:rPrChange>
              </w:rPr>
            </w:pPr>
            <w:ins w:id="66" w:author="Feras Al-Basha" w:date="2020-11-19T19:12:00Z">
              <w:r w:rsidRPr="001913C1">
                <w:rPr>
                  <w:sz w:val="20"/>
                  <w:szCs w:val="20"/>
                  <w:rPrChange w:id="67" w:author="Feras Al-Basha" w:date="2020-11-19T19:14:00Z">
                    <w:rPr>
                      <w:sz w:val="20"/>
                      <w:szCs w:val="18"/>
                    </w:rPr>
                  </w:rPrChange>
                </w:rPr>
                <w:t>Web, Image</w:t>
              </w:r>
            </w:ins>
          </w:p>
        </w:tc>
        <w:tc>
          <w:tcPr>
            <w:tcW w:w="1217" w:type="dxa"/>
          </w:tcPr>
          <w:p w14:paraId="3BC57A98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" w:author="Feras Al-Basha" w:date="2020-11-19T19:12:00Z"/>
                <w:sz w:val="20"/>
                <w:szCs w:val="20"/>
                <w:lang w:val="en-CA"/>
                <w:rPrChange w:id="69" w:author="Feras Al-Basha" w:date="2020-11-19T19:14:00Z">
                  <w:rPr>
                    <w:ins w:id="70" w:author="Feras Al-Basha" w:date="2020-11-19T19:12:00Z"/>
                    <w:lang w:val="es-ES"/>
                  </w:rPr>
                </w:rPrChange>
              </w:rPr>
            </w:pPr>
            <w:ins w:id="71" w:author="Feras Al-Basha" w:date="2020-11-19T19:12:00Z">
              <w:r w:rsidRPr="001913C1">
                <w:rPr>
                  <w:sz w:val="20"/>
                  <w:szCs w:val="20"/>
                  <w:lang w:val="en-CA"/>
                  <w:rPrChange w:id="72" w:author="Feras Al-Basha" w:date="2020-11-19T19:14:00Z">
                    <w:rPr>
                      <w:lang w:val="es-ES"/>
                    </w:rPr>
                  </w:rPrChange>
                </w:rPr>
                <w:t>USA,</w:t>
              </w:r>
            </w:ins>
          </w:p>
          <w:p w14:paraId="21FCEF2A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Feras Al-Basha" w:date="2020-11-19T19:12:00Z"/>
                <w:sz w:val="20"/>
                <w:szCs w:val="20"/>
                <w:lang w:val="en-CA"/>
                <w:rPrChange w:id="74" w:author="Feras Al-Basha" w:date="2020-11-19T19:14:00Z">
                  <w:rPr>
                    <w:ins w:id="75" w:author="Feras Al-Basha" w:date="2020-11-19T19:12:00Z"/>
                    <w:lang w:val="es-ES"/>
                  </w:rPr>
                </w:rPrChange>
              </w:rPr>
            </w:pPr>
            <w:ins w:id="76" w:author="Feras Al-Basha" w:date="2020-11-19T19:12:00Z">
              <w:r w:rsidRPr="001913C1">
                <w:rPr>
                  <w:sz w:val="20"/>
                  <w:szCs w:val="20"/>
                  <w:lang w:val="en-CA"/>
                  <w:rPrChange w:id="77" w:author="Feras Al-Basha" w:date="2020-11-19T19:14:00Z">
                    <w:rPr>
                      <w:lang w:val="es-ES"/>
                    </w:rPr>
                  </w:rPrChange>
                </w:rPr>
                <w:t>Ohio,</w:t>
              </w:r>
            </w:ins>
          </w:p>
          <w:p w14:paraId="7F6FDED8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" w:author="Feras Al-Basha" w:date="2020-11-19T19:12:00Z"/>
                <w:sz w:val="20"/>
                <w:szCs w:val="20"/>
                <w:lang w:val="en-CA"/>
                <w:rPrChange w:id="79" w:author="Feras Al-Basha" w:date="2020-11-19T19:14:00Z">
                  <w:rPr>
                    <w:ins w:id="80" w:author="Feras Al-Basha" w:date="2020-11-19T19:12:00Z"/>
                    <w:lang w:val="es-ES"/>
                  </w:rPr>
                </w:rPrChange>
              </w:rPr>
            </w:pPr>
            <w:ins w:id="81" w:author="Feras Al-Basha" w:date="2020-11-19T19:12:00Z">
              <w:r w:rsidRPr="001913C1">
                <w:rPr>
                  <w:sz w:val="20"/>
                  <w:szCs w:val="20"/>
                  <w:lang w:val="en-CA"/>
                  <w:rPrChange w:id="82" w:author="Feras Al-Basha" w:date="2020-11-19T19:14:00Z">
                    <w:rPr>
                      <w:lang w:val="es-ES"/>
                    </w:rPr>
                  </w:rPrChange>
                </w:rPr>
                <w:t>Kentucky,</w:t>
              </w:r>
            </w:ins>
          </w:p>
          <w:p w14:paraId="01C4F457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" w:author="Feras Al-Basha" w:date="2020-11-14T13:50:00Z"/>
                <w:sz w:val="20"/>
                <w:szCs w:val="20"/>
                <w:rPrChange w:id="84" w:author="Feras Al-Basha" w:date="2020-11-19T19:14:00Z">
                  <w:rPr>
                    <w:ins w:id="85" w:author="Feras Al-Basha" w:date="2020-11-14T13:50:00Z"/>
                  </w:rPr>
                </w:rPrChange>
              </w:rPr>
            </w:pPr>
            <w:ins w:id="86" w:author="Feras Al-Basha" w:date="2020-11-19T19:12:00Z">
              <w:r w:rsidRPr="001913C1">
                <w:rPr>
                  <w:sz w:val="20"/>
                  <w:szCs w:val="20"/>
                  <w:lang w:val="en-CA"/>
                  <w:rPrChange w:id="87" w:author="Feras Al-Basha" w:date="2020-11-19T19:14:00Z">
                    <w:rPr>
                      <w:lang w:val="es-ES"/>
                    </w:rPr>
                  </w:rPrChange>
                </w:rPr>
                <w:t>Texas</w:t>
              </w:r>
            </w:ins>
          </w:p>
        </w:tc>
      </w:tr>
      <w:tr w:rsidR="009837E3" w:rsidRPr="001913C1" w14:paraId="2AA3B265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E58E7A2" w14:textId="77777777" w:rsidR="009837E3" w:rsidRPr="001913C1" w:rsidRDefault="009837E3" w:rsidP="00513A3F">
            <w:pPr>
              <w:rPr>
                <w:ins w:id="88" w:author="Feras Al-Basha" w:date="2020-11-14T13:50:00Z"/>
                <w:sz w:val="20"/>
                <w:szCs w:val="20"/>
                <w:rPrChange w:id="89" w:author="Feras Al-Basha" w:date="2020-11-19T19:14:00Z">
                  <w:rPr>
                    <w:ins w:id="90" w:author="Feras Al-Basha" w:date="2020-11-14T13:50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53BAE7B9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" w:author="Feras Al-Basha" w:date="2020-11-14T13:50:00Z"/>
                <w:sz w:val="20"/>
                <w:szCs w:val="20"/>
                <w:rPrChange w:id="92" w:author="Feras Al-Basha" w:date="2020-11-19T19:14:00Z">
                  <w:rPr>
                    <w:ins w:id="93" w:author="Feras Al-Basha" w:date="2020-11-14T13:50:00Z"/>
                  </w:rPr>
                </w:rPrChange>
              </w:rPr>
              <w:pPrChange w:id="94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522" w:type="dxa"/>
          </w:tcPr>
          <w:p w14:paraId="4458950D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" w:author="Feras Al-Basha" w:date="2020-11-14T13:50:00Z"/>
                <w:sz w:val="20"/>
                <w:szCs w:val="20"/>
                <w:rPrChange w:id="96" w:author="Feras Al-Basha" w:date="2020-11-19T19:14:00Z">
                  <w:rPr>
                    <w:ins w:id="97" w:author="Feras Al-Basha" w:date="2020-11-14T13:50:00Z"/>
                  </w:rPr>
                </w:rPrChange>
              </w:rPr>
              <w:pPrChange w:id="98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9" w:author="Feras Al-Basha" w:date="2020-11-19T18:57:00Z">
              <w:r w:rsidRPr="001913C1">
                <w:rPr>
                  <w:sz w:val="20"/>
                  <w:szCs w:val="20"/>
                  <w:rPrChange w:id="100" w:author="Feras Al-Basha" w:date="2020-11-19T19:14:00Z">
                    <w:rPr/>
                  </w:rPrChange>
                </w:rPr>
                <w:t>Frosted Flakes</w:t>
              </w:r>
            </w:ins>
          </w:p>
        </w:tc>
        <w:tc>
          <w:tcPr>
            <w:tcW w:w="2073" w:type="dxa"/>
          </w:tcPr>
          <w:p w14:paraId="155ADC55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" w:author="Feras Al-Basha" w:date="2020-11-14T13:57:00Z"/>
                <w:sz w:val="20"/>
                <w:szCs w:val="20"/>
                <w:rPrChange w:id="102" w:author="Feras Al-Basha" w:date="2020-11-19T19:14:00Z">
                  <w:rPr>
                    <w:ins w:id="103" w:author="Feras Al-Basha" w:date="2020-11-14T13:57:00Z"/>
                    <w:sz w:val="20"/>
                    <w:szCs w:val="18"/>
                  </w:rPr>
                </w:rPrChange>
              </w:rPr>
              <w:pPrChange w:id="104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5" w:author="Feras Al-Basha" w:date="2020-11-19T18:57:00Z">
              <w:r w:rsidRPr="001913C1">
                <w:rPr>
                  <w:sz w:val="20"/>
                  <w:szCs w:val="20"/>
                  <w:rPrChange w:id="106" w:author="Feras Al-Basha" w:date="2020-11-19T19:14:00Z">
                    <w:rPr>
                      <w:sz w:val="20"/>
                      <w:szCs w:val="18"/>
                    </w:rPr>
                  </w:rPrChange>
                </w:rPr>
                <w:t>All Categories, Food &amp; Drink</w:t>
              </w:r>
            </w:ins>
          </w:p>
        </w:tc>
        <w:tc>
          <w:tcPr>
            <w:tcW w:w="1109" w:type="dxa"/>
          </w:tcPr>
          <w:p w14:paraId="59C35CB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" w:author="Feras Al-Basha" w:date="2020-11-14T13:57:00Z"/>
                <w:sz w:val="20"/>
                <w:szCs w:val="20"/>
                <w:rPrChange w:id="108" w:author="Feras Al-Basha" w:date="2020-11-19T19:14:00Z">
                  <w:rPr>
                    <w:ins w:id="109" w:author="Feras Al-Basha" w:date="2020-11-14T13:57:00Z"/>
                    <w:sz w:val="20"/>
                    <w:szCs w:val="18"/>
                  </w:rPr>
                </w:rPrChange>
              </w:rPr>
              <w:pPrChange w:id="110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" w:author="Feras Al-Basha" w:date="2020-11-19T18:57:00Z">
              <w:r w:rsidRPr="001913C1">
                <w:rPr>
                  <w:sz w:val="20"/>
                  <w:szCs w:val="20"/>
                  <w:rPrChange w:id="112" w:author="Feras Al-Basha" w:date="2020-11-19T19:14:00Z">
                    <w:rPr>
                      <w:sz w:val="20"/>
                      <w:szCs w:val="18"/>
                    </w:rPr>
                  </w:rPrChange>
                </w:rPr>
                <w:t>Breakfast cereal</w:t>
              </w:r>
            </w:ins>
          </w:p>
        </w:tc>
        <w:tc>
          <w:tcPr>
            <w:tcW w:w="1043" w:type="dxa"/>
          </w:tcPr>
          <w:p w14:paraId="36C94016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" w:author="Feras Al-Basha" w:date="2020-11-19T18:42:00Z"/>
                <w:sz w:val="20"/>
                <w:szCs w:val="20"/>
                <w:lang w:val="en-CA"/>
                <w:rPrChange w:id="114" w:author="Feras Al-Basha" w:date="2020-11-19T19:14:00Z">
                  <w:rPr>
                    <w:ins w:id="115" w:author="Feras Al-Basha" w:date="2020-11-19T18:42:00Z"/>
                    <w:sz w:val="20"/>
                    <w:szCs w:val="20"/>
                    <w:lang w:val="es-ES"/>
                  </w:rPr>
                </w:rPrChange>
              </w:rPr>
            </w:pPr>
            <w:ins w:id="116" w:author="Feras Al-Basha" w:date="2020-11-19T18:57:00Z">
              <w:r w:rsidRPr="001913C1">
                <w:rPr>
                  <w:sz w:val="20"/>
                  <w:szCs w:val="20"/>
                  <w:rPrChange w:id="117" w:author="Feras Al-Basha" w:date="2020-11-19T19:14:00Z">
                    <w:rPr>
                      <w:sz w:val="20"/>
                      <w:szCs w:val="18"/>
                    </w:rPr>
                  </w:rPrChange>
                </w:rPr>
                <w:t>Web, Image, YouTube</w:t>
              </w:r>
            </w:ins>
          </w:p>
        </w:tc>
        <w:tc>
          <w:tcPr>
            <w:tcW w:w="1217" w:type="dxa"/>
          </w:tcPr>
          <w:p w14:paraId="61AC50C6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" w:author="Feras Al-Basha" w:date="2020-11-14T13:50:00Z"/>
                <w:sz w:val="20"/>
                <w:szCs w:val="20"/>
                <w:rPrChange w:id="119" w:author="Feras Al-Basha" w:date="2020-11-19T19:14:00Z">
                  <w:rPr>
                    <w:ins w:id="120" w:author="Feras Al-Basha" w:date="2020-11-14T13:50:00Z"/>
                  </w:rPr>
                </w:rPrChange>
              </w:rPr>
            </w:pPr>
            <w:ins w:id="121" w:author="Feras Al-Basha" w:date="2020-11-19T18:57:00Z">
              <w:r w:rsidRPr="001913C1">
                <w:rPr>
                  <w:sz w:val="20"/>
                  <w:szCs w:val="20"/>
                  <w:rPrChange w:id="122" w:author="Feras Al-Basha" w:date="2020-11-19T19:14:00Z">
                    <w:rPr>
                      <w:sz w:val="20"/>
                      <w:szCs w:val="18"/>
                    </w:rPr>
                  </w:rPrChange>
                </w:rPr>
                <w:t>USA</w:t>
              </w:r>
            </w:ins>
          </w:p>
        </w:tc>
      </w:tr>
      <w:tr w:rsidR="009837E3" w:rsidRPr="001913C1" w14:paraId="47799F05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FF86D5" w14:textId="77777777" w:rsidR="009837E3" w:rsidRPr="001913C1" w:rsidRDefault="009837E3" w:rsidP="00513A3F">
            <w:pPr>
              <w:rPr>
                <w:ins w:id="123" w:author="Feras Al-Basha" w:date="2020-11-14T14:39:00Z"/>
                <w:sz w:val="20"/>
                <w:szCs w:val="20"/>
                <w:lang w:val="en-CA"/>
                <w:rPrChange w:id="124" w:author="Feras Al-Basha" w:date="2020-11-19T19:14:00Z">
                  <w:rPr>
                    <w:ins w:id="125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 w:val="restart"/>
          </w:tcPr>
          <w:p w14:paraId="39E497C9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6" w:author="Feras Al-Basha" w:date="2020-11-14T14:39:00Z"/>
                <w:sz w:val="20"/>
                <w:szCs w:val="20"/>
                <w:lang w:val="en-CA"/>
                <w:rPrChange w:id="127" w:author="Feras Al-Basha" w:date="2020-11-19T19:14:00Z">
                  <w:rPr>
                    <w:ins w:id="128" w:author="Feras Al-Basha" w:date="2020-11-14T14:39:00Z"/>
                    <w:lang w:val="es-ES"/>
                  </w:rPr>
                </w:rPrChange>
              </w:rPr>
            </w:pPr>
            <w:ins w:id="129" w:author="Feras Al-Basha" w:date="2020-11-14T14:41:00Z">
              <w:r w:rsidRPr="001913C1">
                <w:rPr>
                  <w:sz w:val="20"/>
                  <w:szCs w:val="20"/>
                  <w:lang w:val="en-CA"/>
                  <w:rPrChange w:id="130" w:author="Feras Al-Basha" w:date="2020-11-19T19:14:00Z">
                    <w:rPr>
                      <w:lang w:val="es-ES"/>
                    </w:rPr>
                  </w:rPrChange>
                </w:rPr>
                <w:t>General Mill</w:t>
              </w:r>
            </w:ins>
            <w:ins w:id="131" w:author="Feras Al-Basha" w:date="2020-11-19T19:25:00Z">
              <w:r>
                <w:rPr>
                  <w:sz w:val="20"/>
                  <w:szCs w:val="20"/>
                </w:rPr>
                <w:t>s</w:t>
              </w:r>
            </w:ins>
            <w:ins w:id="132" w:author="Feras Al-Basha" w:date="2020-11-14T14:41:00Z">
              <w:r w:rsidRPr="001913C1">
                <w:rPr>
                  <w:sz w:val="20"/>
                  <w:szCs w:val="20"/>
                  <w:lang w:val="en-CA"/>
                  <w:rPrChange w:id="133" w:author="Feras Al-Basha" w:date="2020-11-19T19:14:00Z">
                    <w:rPr>
                      <w:lang w:val="es-ES"/>
                    </w:rPr>
                  </w:rPrChange>
                </w:rPr>
                <w:t xml:space="preserve">, </w:t>
              </w:r>
            </w:ins>
            <w:ins w:id="134" w:author="Feras Al-Basha" w:date="2020-11-19T18:30:00Z">
              <w:r w:rsidRPr="001913C1">
                <w:rPr>
                  <w:sz w:val="20"/>
                  <w:szCs w:val="20"/>
                  <w:lang w:val="en-CA"/>
                  <w:rPrChange w:id="135" w:author="Feras Al-Basha" w:date="2020-11-19T19:14:00Z">
                    <w:rPr>
                      <w:lang w:val="es-ES"/>
                    </w:rPr>
                  </w:rPrChange>
                </w:rPr>
                <w:t>Honey Nut Cheerios</w:t>
              </w:r>
            </w:ins>
          </w:p>
        </w:tc>
        <w:tc>
          <w:tcPr>
            <w:tcW w:w="1522" w:type="dxa"/>
          </w:tcPr>
          <w:p w14:paraId="119FBDE8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" w:author="Feras Al-Basha" w:date="2020-11-14T14:39:00Z"/>
                <w:sz w:val="20"/>
                <w:szCs w:val="20"/>
                <w:lang w:val="en-CA"/>
                <w:rPrChange w:id="137" w:author="Feras Al-Basha" w:date="2020-11-19T19:14:00Z">
                  <w:rPr>
                    <w:ins w:id="138" w:author="Feras Al-Basha" w:date="2020-11-14T14:39:00Z"/>
                    <w:lang w:val="es-ES"/>
                  </w:rPr>
                </w:rPrChange>
              </w:rPr>
            </w:pPr>
            <w:ins w:id="139" w:author="Feras Al-Basha" w:date="2020-11-19T19:16:00Z">
              <w:r w:rsidRPr="002869B4">
                <w:rPr>
                  <w:sz w:val="20"/>
                  <w:szCs w:val="20"/>
                </w:rPr>
                <w:t>General Mills</w:t>
              </w:r>
            </w:ins>
          </w:p>
        </w:tc>
        <w:tc>
          <w:tcPr>
            <w:tcW w:w="2073" w:type="dxa"/>
          </w:tcPr>
          <w:p w14:paraId="3845367D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0" w:author="Feras Al-Basha" w:date="2020-11-14T14:39:00Z"/>
                <w:sz w:val="20"/>
                <w:szCs w:val="20"/>
                <w:rPrChange w:id="141" w:author="Feras Al-Basha" w:date="2020-11-19T19:14:00Z">
                  <w:rPr>
                    <w:ins w:id="142" w:author="Feras Al-Basha" w:date="2020-11-14T14:39:00Z"/>
                    <w:sz w:val="20"/>
                    <w:szCs w:val="18"/>
                  </w:rPr>
                </w:rPrChange>
              </w:rPr>
            </w:pPr>
            <w:ins w:id="143" w:author="Feras Al-Basha" w:date="2020-11-19T19:24:00Z">
              <w:r w:rsidRPr="002869B4">
                <w:rPr>
                  <w:sz w:val="20"/>
                  <w:szCs w:val="20"/>
                </w:rPr>
                <w:t>All Categories, Food &amp; Drink, Shopping</w:t>
              </w:r>
            </w:ins>
          </w:p>
        </w:tc>
        <w:tc>
          <w:tcPr>
            <w:tcW w:w="1109" w:type="dxa"/>
          </w:tcPr>
          <w:p w14:paraId="52481EA5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" w:author="Feras Al-Basha" w:date="2020-11-14T14:39:00Z"/>
                <w:sz w:val="20"/>
                <w:szCs w:val="20"/>
                <w:rPrChange w:id="145" w:author="Feras Al-Basha" w:date="2020-11-19T19:14:00Z">
                  <w:rPr>
                    <w:ins w:id="146" w:author="Feras Al-Basha" w:date="2020-11-14T14:39:00Z"/>
                  </w:rPr>
                </w:rPrChange>
              </w:rPr>
              <w:pPrChange w:id="147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8" w:author="Feras Al-Basha" w:date="2020-11-19T19:16:00Z">
              <w:r w:rsidRPr="002869B4">
                <w:rPr>
                  <w:sz w:val="20"/>
                  <w:szCs w:val="20"/>
                </w:rPr>
                <w:t>Food Company</w:t>
              </w:r>
            </w:ins>
          </w:p>
        </w:tc>
        <w:tc>
          <w:tcPr>
            <w:tcW w:w="1043" w:type="dxa"/>
          </w:tcPr>
          <w:p w14:paraId="33CC737D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" w:author="Feras Al-Basha" w:date="2020-11-19T18:42:00Z"/>
                <w:sz w:val="20"/>
                <w:szCs w:val="20"/>
                <w:lang w:val="en-CA"/>
                <w:rPrChange w:id="150" w:author="Feras Al-Basha" w:date="2020-11-19T19:14:00Z">
                  <w:rPr>
                    <w:ins w:id="151" w:author="Feras Al-Basha" w:date="2020-11-19T18:42:00Z"/>
                    <w:lang w:val="es-ES"/>
                  </w:rPr>
                </w:rPrChange>
              </w:rPr>
            </w:pPr>
            <w:ins w:id="152" w:author="Feras Al-Basha" w:date="2020-11-19T19:24:00Z">
              <w:r>
                <w:rPr>
                  <w:sz w:val="20"/>
                  <w:szCs w:val="20"/>
                </w:rPr>
                <w:t xml:space="preserve">Web, </w:t>
              </w:r>
            </w:ins>
            <w:ins w:id="153" w:author="Feras Al-Basha" w:date="2020-11-19T19:25:00Z">
              <w:r>
                <w:rPr>
                  <w:sz w:val="20"/>
                  <w:szCs w:val="20"/>
                </w:rPr>
                <w:t>Image</w:t>
              </w:r>
            </w:ins>
          </w:p>
        </w:tc>
        <w:tc>
          <w:tcPr>
            <w:tcW w:w="1217" w:type="dxa"/>
          </w:tcPr>
          <w:p w14:paraId="45774A31" w14:textId="77777777" w:rsidR="009837E3" w:rsidRPr="002869B4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" w:author="Feras Al-Basha" w:date="2020-11-19T19:25:00Z"/>
                <w:sz w:val="20"/>
                <w:szCs w:val="20"/>
              </w:rPr>
            </w:pPr>
            <w:ins w:id="155" w:author="Feras Al-Basha" w:date="2020-11-19T19:25:00Z">
              <w:r w:rsidRPr="002869B4">
                <w:rPr>
                  <w:sz w:val="20"/>
                  <w:szCs w:val="20"/>
                </w:rPr>
                <w:t>USA,</w:t>
              </w:r>
            </w:ins>
          </w:p>
          <w:p w14:paraId="0C661418" w14:textId="77777777" w:rsidR="009837E3" w:rsidRPr="002869B4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" w:author="Feras Al-Basha" w:date="2020-11-19T19:25:00Z"/>
                <w:sz w:val="20"/>
                <w:szCs w:val="20"/>
              </w:rPr>
            </w:pPr>
            <w:ins w:id="157" w:author="Feras Al-Basha" w:date="2020-11-19T19:25:00Z">
              <w:r w:rsidRPr="002869B4">
                <w:rPr>
                  <w:sz w:val="20"/>
                  <w:szCs w:val="20"/>
                </w:rPr>
                <w:t>Ohio,</w:t>
              </w:r>
            </w:ins>
          </w:p>
          <w:p w14:paraId="431D8B79" w14:textId="77777777" w:rsidR="009837E3" w:rsidRPr="002869B4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" w:author="Feras Al-Basha" w:date="2020-11-19T19:25:00Z"/>
                <w:sz w:val="20"/>
                <w:szCs w:val="20"/>
              </w:rPr>
            </w:pPr>
            <w:ins w:id="159" w:author="Feras Al-Basha" w:date="2020-11-19T19:25:00Z">
              <w:r w:rsidRPr="002869B4">
                <w:rPr>
                  <w:sz w:val="20"/>
                  <w:szCs w:val="20"/>
                </w:rPr>
                <w:t>Kentucky,</w:t>
              </w:r>
            </w:ins>
          </w:p>
          <w:p w14:paraId="5F7C87FB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" w:author="Feras Al-Basha" w:date="2020-11-14T14:39:00Z"/>
                <w:sz w:val="20"/>
                <w:szCs w:val="20"/>
                <w:lang w:val="es-ES"/>
                <w:rPrChange w:id="161" w:author="Feras Al-Basha" w:date="2020-11-19T19:16:00Z">
                  <w:rPr>
                    <w:ins w:id="162" w:author="Feras Al-Basha" w:date="2020-11-14T14:39:00Z"/>
                    <w:lang w:val="es-ES"/>
                  </w:rPr>
                </w:rPrChange>
              </w:rPr>
            </w:pPr>
            <w:ins w:id="163" w:author="Feras Al-Basha" w:date="2020-11-19T19:25:00Z">
              <w:r w:rsidRPr="002869B4">
                <w:rPr>
                  <w:sz w:val="20"/>
                  <w:szCs w:val="20"/>
                </w:rPr>
                <w:t>Texas</w:t>
              </w:r>
              <w:r w:rsidRPr="001913C1">
                <w:rPr>
                  <w:sz w:val="20"/>
                  <w:szCs w:val="20"/>
                  <w:lang w:val="es-ES"/>
                </w:rPr>
                <w:t xml:space="preserve"> </w:t>
              </w:r>
            </w:ins>
          </w:p>
        </w:tc>
      </w:tr>
      <w:tr w:rsidR="009837E3" w:rsidRPr="001913C1" w14:paraId="3050D554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FD65FCE" w14:textId="77777777" w:rsidR="009837E3" w:rsidRPr="001913C1" w:rsidRDefault="009837E3" w:rsidP="00513A3F">
            <w:pPr>
              <w:rPr>
                <w:ins w:id="164" w:author="Feras Al-Basha" w:date="2020-11-19T19:16:00Z"/>
                <w:sz w:val="20"/>
                <w:szCs w:val="20"/>
                <w:lang w:val="es-ES"/>
                <w:rPrChange w:id="165" w:author="Feras Al-Basha" w:date="2020-11-19T19:16:00Z">
                  <w:rPr>
                    <w:ins w:id="166" w:author="Feras Al-Basha" w:date="2020-11-19T19:1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7E262545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" w:author="Feras Al-Basha" w:date="2020-11-19T19:16:00Z"/>
                <w:sz w:val="20"/>
                <w:szCs w:val="20"/>
                <w:lang w:val="es-ES"/>
                <w:rPrChange w:id="168" w:author="Feras Al-Basha" w:date="2020-11-19T19:16:00Z">
                  <w:rPr>
                    <w:ins w:id="169" w:author="Feras Al-Basha" w:date="2020-11-19T19:1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22" w:type="dxa"/>
          </w:tcPr>
          <w:p w14:paraId="1870B431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" w:author="Feras Al-Basha" w:date="2020-11-19T19:16:00Z"/>
                <w:sz w:val="20"/>
                <w:szCs w:val="20"/>
              </w:rPr>
            </w:pPr>
            <w:ins w:id="171" w:author="Feras Al-Basha" w:date="2020-11-19T19:26:00Z">
              <w:r>
                <w:rPr>
                  <w:sz w:val="20"/>
                  <w:szCs w:val="20"/>
                </w:rPr>
                <w:t xml:space="preserve">Honey Nut </w:t>
              </w:r>
            </w:ins>
            <w:ins w:id="172" w:author="Feras Al-Basha" w:date="2020-11-19T19:16:00Z">
              <w:r w:rsidRPr="002869B4">
                <w:rPr>
                  <w:sz w:val="20"/>
                  <w:szCs w:val="20"/>
                </w:rPr>
                <w:t>Cheerios</w:t>
              </w:r>
            </w:ins>
          </w:p>
        </w:tc>
        <w:tc>
          <w:tcPr>
            <w:tcW w:w="2073" w:type="dxa"/>
          </w:tcPr>
          <w:p w14:paraId="36BD7379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" w:author="Feras Al-Basha" w:date="2020-11-19T19:16:00Z"/>
                <w:sz w:val="20"/>
                <w:szCs w:val="20"/>
              </w:rPr>
            </w:pPr>
            <w:ins w:id="174" w:author="Feras Al-Basha" w:date="2020-11-19T19:16:00Z">
              <w:r w:rsidRPr="002869B4">
                <w:rPr>
                  <w:sz w:val="20"/>
                  <w:szCs w:val="20"/>
                </w:rPr>
                <w:t>All categories</w:t>
              </w:r>
            </w:ins>
            <w:ins w:id="175" w:author="Feras Al-Basha" w:date="2020-11-19T19:30:00Z">
              <w:r>
                <w:rPr>
                  <w:sz w:val="20"/>
                  <w:szCs w:val="20"/>
                </w:rPr>
                <w:t>, Food &amp; Drink, Shopping</w:t>
              </w:r>
            </w:ins>
          </w:p>
        </w:tc>
        <w:tc>
          <w:tcPr>
            <w:tcW w:w="1109" w:type="dxa"/>
          </w:tcPr>
          <w:p w14:paraId="1D03C13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" w:author="Feras Al-Basha" w:date="2020-11-19T19:16:00Z"/>
                <w:sz w:val="20"/>
                <w:szCs w:val="20"/>
              </w:rPr>
            </w:pPr>
            <w:ins w:id="177" w:author="Feras Al-Basha" w:date="2020-11-19T19:16:00Z">
              <w:r w:rsidRPr="002869B4">
                <w:rPr>
                  <w:sz w:val="20"/>
                  <w:szCs w:val="20"/>
                </w:rPr>
                <w:t xml:space="preserve">Breakfast </w:t>
              </w:r>
            </w:ins>
            <w:ins w:id="178" w:author="Feras Al-Basha" w:date="2020-11-20T10:01:00Z">
              <w:r>
                <w:rPr>
                  <w:sz w:val="20"/>
                  <w:szCs w:val="20"/>
                </w:rPr>
                <w:t>c</w:t>
              </w:r>
            </w:ins>
            <w:ins w:id="179" w:author="Feras Al-Basha" w:date="2020-11-19T19:16:00Z">
              <w:r w:rsidRPr="002869B4">
                <w:rPr>
                  <w:sz w:val="20"/>
                  <w:szCs w:val="20"/>
                </w:rPr>
                <w:t>ereal</w:t>
              </w:r>
            </w:ins>
          </w:p>
        </w:tc>
        <w:tc>
          <w:tcPr>
            <w:tcW w:w="1043" w:type="dxa"/>
          </w:tcPr>
          <w:p w14:paraId="34188080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" w:author="Feras Al-Basha" w:date="2020-11-19T19:16:00Z"/>
                <w:sz w:val="20"/>
                <w:szCs w:val="20"/>
              </w:rPr>
            </w:pPr>
            <w:ins w:id="181" w:author="Feras Al-Basha" w:date="2020-11-19T19:30:00Z">
              <w:r>
                <w:rPr>
                  <w:sz w:val="20"/>
                  <w:szCs w:val="20"/>
                </w:rPr>
                <w:t>Web, Image</w:t>
              </w:r>
            </w:ins>
          </w:p>
        </w:tc>
        <w:tc>
          <w:tcPr>
            <w:tcW w:w="1217" w:type="dxa"/>
          </w:tcPr>
          <w:p w14:paraId="2B066B58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" w:author="Feras Al-Basha" w:date="2020-11-19T19:16:00Z"/>
                <w:sz w:val="20"/>
                <w:szCs w:val="20"/>
                <w:lang w:val="es-ES"/>
              </w:rPr>
            </w:pPr>
            <w:ins w:id="183" w:author="Feras Al-Basha" w:date="2020-11-19T19:16:00Z">
              <w:r w:rsidRPr="002869B4"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57F9732C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814C07F" w14:textId="77777777" w:rsidR="009837E3" w:rsidRPr="001913C1" w:rsidRDefault="009837E3" w:rsidP="00513A3F">
            <w:pPr>
              <w:rPr>
                <w:ins w:id="184" w:author="Feras Al-Basha" w:date="2020-11-19T19:32:00Z"/>
                <w:sz w:val="20"/>
                <w:szCs w:val="20"/>
                <w:lang w:val="es-ES"/>
              </w:rPr>
            </w:pPr>
          </w:p>
        </w:tc>
        <w:tc>
          <w:tcPr>
            <w:tcW w:w="1726" w:type="dxa"/>
            <w:vMerge w:val="restart"/>
          </w:tcPr>
          <w:p w14:paraId="3F299ED4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5" w:author="Feras Al-Basha" w:date="2020-11-19T19:32:00Z"/>
                <w:sz w:val="20"/>
                <w:szCs w:val="20"/>
                <w:lang w:val="es-ES"/>
              </w:rPr>
            </w:pPr>
          </w:p>
        </w:tc>
        <w:tc>
          <w:tcPr>
            <w:tcW w:w="1522" w:type="dxa"/>
          </w:tcPr>
          <w:p w14:paraId="3ABF0AED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" w:author="Feras Al-Basha" w:date="2020-11-19T19:32:00Z"/>
                <w:sz w:val="20"/>
                <w:szCs w:val="20"/>
              </w:rPr>
            </w:pPr>
            <w:ins w:id="187" w:author="Feras Al-Basha" w:date="2020-11-19T19:32:00Z">
              <w:r>
                <w:rPr>
                  <w:sz w:val="20"/>
                  <w:szCs w:val="20"/>
                </w:rPr>
                <w:t xml:space="preserve">Cheerios cereal </w:t>
              </w:r>
            </w:ins>
          </w:p>
        </w:tc>
        <w:tc>
          <w:tcPr>
            <w:tcW w:w="2073" w:type="dxa"/>
          </w:tcPr>
          <w:p w14:paraId="4E12ECC1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" w:author="Feras Al-Basha" w:date="2020-11-19T19:32:00Z"/>
                <w:sz w:val="20"/>
                <w:szCs w:val="20"/>
              </w:rPr>
            </w:pPr>
            <w:ins w:id="189" w:author="Feras Al-Basha" w:date="2020-11-19T19:43:00Z">
              <w:r>
                <w:rPr>
                  <w:sz w:val="20"/>
                  <w:szCs w:val="20"/>
                </w:rPr>
                <w:t>All categories, Food &amp; Drink</w:t>
              </w:r>
            </w:ins>
          </w:p>
        </w:tc>
        <w:tc>
          <w:tcPr>
            <w:tcW w:w="1109" w:type="dxa"/>
          </w:tcPr>
          <w:p w14:paraId="47118CF7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0" w:author="Feras Al-Basha" w:date="2020-11-19T19:32:00Z"/>
                <w:sz w:val="20"/>
                <w:szCs w:val="20"/>
              </w:rPr>
            </w:pPr>
            <w:ins w:id="191" w:author="Feras Al-Basha" w:date="2020-11-19T19:44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0759CC4E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" w:author="Feras Al-Basha" w:date="2020-11-19T19:32:00Z"/>
                <w:sz w:val="20"/>
                <w:szCs w:val="20"/>
              </w:rPr>
            </w:pPr>
            <w:ins w:id="193" w:author="Feras Al-Basha" w:date="2020-11-19T19:44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1AFF876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" w:author="Feras Al-Basha" w:date="2020-11-19T19:32:00Z"/>
                <w:sz w:val="20"/>
                <w:szCs w:val="20"/>
                <w:lang w:val="es-ES"/>
              </w:rPr>
            </w:pPr>
            <w:ins w:id="195" w:author="Feras Al-Basha" w:date="2020-11-19T19:44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14:paraId="63B73975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7C43E25" w14:textId="77777777" w:rsidR="009837E3" w:rsidRPr="001913C1" w:rsidRDefault="009837E3" w:rsidP="00513A3F">
            <w:pPr>
              <w:rPr>
                <w:ins w:id="196" w:author="Feras Al-Basha" w:date="2020-11-19T19:45:00Z"/>
                <w:sz w:val="20"/>
                <w:szCs w:val="20"/>
                <w:lang w:val="es-ES"/>
              </w:rPr>
            </w:pPr>
          </w:p>
        </w:tc>
        <w:tc>
          <w:tcPr>
            <w:tcW w:w="1726" w:type="dxa"/>
            <w:vMerge/>
          </w:tcPr>
          <w:p w14:paraId="5E90DF24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Feras Al-Basha" w:date="2020-11-19T19:45:00Z"/>
                <w:sz w:val="20"/>
                <w:szCs w:val="20"/>
                <w:lang w:val="es-ES"/>
              </w:rPr>
            </w:pPr>
          </w:p>
        </w:tc>
        <w:tc>
          <w:tcPr>
            <w:tcW w:w="1522" w:type="dxa"/>
          </w:tcPr>
          <w:p w14:paraId="76CD4FC7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Feras Al-Basha" w:date="2020-11-19T19:45:00Z"/>
                <w:sz w:val="20"/>
                <w:szCs w:val="20"/>
              </w:rPr>
            </w:pPr>
            <w:ins w:id="199" w:author="Feras Al-Basha" w:date="2020-11-19T19:45:00Z">
              <w:r>
                <w:rPr>
                  <w:sz w:val="20"/>
                  <w:szCs w:val="20"/>
                </w:rPr>
                <w:t>Cheerios coupons</w:t>
              </w:r>
            </w:ins>
          </w:p>
        </w:tc>
        <w:tc>
          <w:tcPr>
            <w:tcW w:w="2073" w:type="dxa"/>
          </w:tcPr>
          <w:p w14:paraId="3D7A6E1E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Feras Al-Basha" w:date="2020-11-19T19:45:00Z"/>
                <w:sz w:val="20"/>
                <w:szCs w:val="20"/>
              </w:rPr>
            </w:pPr>
            <w:ins w:id="201" w:author="Feras Al-Basha" w:date="2020-11-19T19:45:00Z">
              <w:r>
                <w:rPr>
                  <w:sz w:val="20"/>
                  <w:szCs w:val="20"/>
                </w:rPr>
                <w:t>All categories, Shopping</w:t>
              </w:r>
            </w:ins>
          </w:p>
        </w:tc>
        <w:tc>
          <w:tcPr>
            <w:tcW w:w="1109" w:type="dxa"/>
          </w:tcPr>
          <w:p w14:paraId="1CDF533C" w14:textId="77777777" w:rsidR="009837E3" w:rsidRPr="002869B4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Feras Al-Basha" w:date="2020-11-19T19:45:00Z"/>
                <w:sz w:val="20"/>
                <w:szCs w:val="20"/>
              </w:rPr>
            </w:pPr>
            <w:ins w:id="203" w:author="Feras Al-Basha" w:date="2020-11-19T19:45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3E88F293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Feras Al-Basha" w:date="2020-11-19T19:45:00Z"/>
                <w:sz w:val="20"/>
                <w:szCs w:val="20"/>
              </w:rPr>
            </w:pPr>
            <w:ins w:id="205" w:author="Feras Al-Basha" w:date="2020-11-19T19:45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26CEB9B6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Feras Al-Basha" w:date="2020-11-19T19:45:00Z"/>
                <w:sz w:val="20"/>
                <w:szCs w:val="20"/>
                <w:lang w:val="es-ES"/>
              </w:rPr>
            </w:pPr>
            <w:ins w:id="207" w:author="Feras Al-Basha" w:date="2020-11-19T19:45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1B0B3A72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7241C24" w14:textId="77777777" w:rsidR="009837E3" w:rsidRPr="001913C1" w:rsidRDefault="009837E3" w:rsidP="00513A3F">
            <w:pPr>
              <w:rPr>
                <w:ins w:id="208" w:author="Feras Al-Basha" w:date="2020-11-14T14:39:00Z"/>
                <w:sz w:val="20"/>
                <w:szCs w:val="20"/>
                <w:lang w:val="es-ES"/>
                <w:rPrChange w:id="209" w:author="Feras Al-Basha" w:date="2020-11-19T19:15:00Z">
                  <w:rPr>
                    <w:ins w:id="210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0F58545E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1" w:author="Feras Al-Basha" w:date="2020-11-14T14:39:00Z"/>
                <w:sz w:val="20"/>
                <w:szCs w:val="20"/>
                <w:lang w:val="es-ES"/>
                <w:rPrChange w:id="212" w:author="Feras Al-Basha" w:date="2020-11-19T19:15:00Z">
                  <w:rPr>
                    <w:ins w:id="213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4AA951F8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4" w:author="Feras Al-Basha" w:date="2020-11-14T14:39:00Z"/>
                <w:sz w:val="20"/>
                <w:szCs w:val="20"/>
                <w:lang w:val="en-CA"/>
                <w:rPrChange w:id="215" w:author="Feras Al-Basha" w:date="2020-11-19T19:14:00Z">
                  <w:rPr>
                    <w:ins w:id="216" w:author="Feras Al-Basha" w:date="2020-11-14T14:39:00Z"/>
                    <w:lang w:val="es-ES"/>
                  </w:rPr>
                </w:rPrChange>
              </w:rPr>
            </w:pPr>
            <w:ins w:id="217" w:author="Feras Al-Basha" w:date="2020-11-19T19:46:00Z">
              <w:r>
                <w:rPr>
                  <w:sz w:val="20"/>
                  <w:szCs w:val="20"/>
                </w:rPr>
                <w:t>Cereal coupons</w:t>
              </w:r>
            </w:ins>
          </w:p>
        </w:tc>
        <w:tc>
          <w:tcPr>
            <w:tcW w:w="2073" w:type="dxa"/>
          </w:tcPr>
          <w:p w14:paraId="5CBA7D4B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8" w:author="Feras Al-Basha" w:date="2020-11-14T14:39:00Z"/>
                <w:sz w:val="20"/>
                <w:szCs w:val="20"/>
                <w:rPrChange w:id="219" w:author="Feras Al-Basha" w:date="2020-11-19T19:14:00Z">
                  <w:rPr>
                    <w:ins w:id="220" w:author="Feras Al-Basha" w:date="2020-11-14T14:39:00Z"/>
                    <w:sz w:val="20"/>
                    <w:szCs w:val="18"/>
                  </w:rPr>
                </w:rPrChange>
              </w:rPr>
            </w:pPr>
            <w:ins w:id="221" w:author="Feras Al-Basha" w:date="2020-11-19T19:49:00Z">
              <w:r>
                <w:rPr>
                  <w:sz w:val="20"/>
                  <w:szCs w:val="20"/>
                </w:rPr>
                <w:t>All categories, Shopping</w:t>
              </w:r>
            </w:ins>
          </w:p>
        </w:tc>
        <w:tc>
          <w:tcPr>
            <w:tcW w:w="1109" w:type="dxa"/>
          </w:tcPr>
          <w:p w14:paraId="79659D27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2" w:author="Feras Al-Basha" w:date="2020-11-14T14:39:00Z"/>
                <w:sz w:val="20"/>
                <w:szCs w:val="20"/>
                <w:rPrChange w:id="223" w:author="Feras Al-Basha" w:date="2020-11-19T19:14:00Z">
                  <w:rPr>
                    <w:ins w:id="224" w:author="Feras Al-Basha" w:date="2020-11-14T14:39:00Z"/>
                  </w:rPr>
                </w:rPrChange>
              </w:rPr>
              <w:pPrChange w:id="225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26" w:author="Feras Al-Basha" w:date="2020-11-19T19:49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4A4AEB7C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" w:author="Feras Al-Basha" w:date="2020-11-19T18:42:00Z"/>
                <w:sz w:val="20"/>
                <w:szCs w:val="20"/>
                <w:lang w:val="en-CA"/>
                <w:rPrChange w:id="228" w:author="Feras Al-Basha" w:date="2020-11-19T19:14:00Z">
                  <w:rPr>
                    <w:ins w:id="229" w:author="Feras Al-Basha" w:date="2020-11-19T18:42:00Z"/>
                    <w:lang w:val="es-ES"/>
                  </w:rPr>
                </w:rPrChange>
              </w:rPr>
            </w:pPr>
            <w:ins w:id="230" w:author="Feras Al-Basha" w:date="2020-11-19T19:49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3738D9E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1" w:author="Feras Al-Basha" w:date="2020-11-14T14:39:00Z"/>
                <w:sz w:val="20"/>
                <w:szCs w:val="20"/>
                <w:lang w:val="es-ES"/>
                <w:rPrChange w:id="232" w:author="Feras Al-Basha" w:date="2020-11-19T19:15:00Z">
                  <w:rPr>
                    <w:ins w:id="233" w:author="Feras Al-Basha" w:date="2020-11-14T14:39:00Z"/>
                    <w:lang w:val="es-ES"/>
                  </w:rPr>
                </w:rPrChange>
              </w:rPr>
            </w:pPr>
            <w:ins w:id="234" w:author="Feras Al-Basha" w:date="2020-11-19T19:49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167A7096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8CDF99D" w14:textId="77777777" w:rsidR="009837E3" w:rsidRPr="001913C1" w:rsidRDefault="009837E3" w:rsidP="00513A3F">
            <w:pPr>
              <w:rPr>
                <w:ins w:id="235" w:author="Feras Al-Basha" w:date="2020-11-14T14:39:00Z"/>
                <w:sz w:val="20"/>
                <w:szCs w:val="20"/>
                <w:lang w:val="es-ES"/>
                <w:rPrChange w:id="236" w:author="Feras Al-Basha" w:date="2020-11-19T19:15:00Z">
                  <w:rPr>
                    <w:ins w:id="237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30EDB97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Feras Al-Basha" w:date="2020-11-14T14:39:00Z"/>
                <w:sz w:val="20"/>
                <w:szCs w:val="20"/>
                <w:lang w:val="es-ES"/>
                <w:rPrChange w:id="239" w:author="Feras Al-Basha" w:date="2020-11-19T19:15:00Z">
                  <w:rPr>
                    <w:ins w:id="240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2AF15510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Feras Al-Basha" w:date="2020-11-14T14:39:00Z"/>
                <w:sz w:val="20"/>
                <w:szCs w:val="20"/>
                <w:lang w:val="en-CA"/>
                <w:rPrChange w:id="242" w:author="Feras Al-Basha" w:date="2020-11-19T19:14:00Z">
                  <w:rPr>
                    <w:ins w:id="243" w:author="Feras Al-Basha" w:date="2020-11-14T14:39:00Z"/>
                    <w:lang w:val="es-ES"/>
                  </w:rPr>
                </w:rPrChange>
              </w:rPr>
            </w:pPr>
            <w:ins w:id="244" w:author="Feras Al-Basha" w:date="2020-11-19T19:50:00Z">
              <w:r>
                <w:rPr>
                  <w:sz w:val="20"/>
                  <w:szCs w:val="20"/>
                </w:rPr>
                <w:t>Special K</w:t>
              </w:r>
            </w:ins>
          </w:p>
        </w:tc>
        <w:tc>
          <w:tcPr>
            <w:tcW w:w="2073" w:type="dxa"/>
          </w:tcPr>
          <w:p w14:paraId="07591531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Feras Al-Basha" w:date="2020-11-14T14:39:00Z"/>
                <w:sz w:val="20"/>
                <w:szCs w:val="20"/>
                <w:rPrChange w:id="246" w:author="Feras Al-Basha" w:date="2020-11-19T19:14:00Z">
                  <w:rPr>
                    <w:ins w:id="247" w:author="Feras Al-Basha" w:date="2020-11-14T14:39:00Z"/>
                    <w:sz w:val="20"/>
                    <w:szCs w:val="18"/>
                  </w:rPr>
                </w:rPrChange>
              </w:rPr>
            </w:pPr>
            <w:ins w:id="248" w:author="Feras Al-Basha" w:date="2020-11-19T19:54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7F8EAC20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Feras Al-Basha" w:date="2020-11-14T14:39:00Z"/>
                <w:sz w:val="20"/>
                <w:szCs w:val="20"/>
                <w:rPrChange w:id="250" w:author="Feras Al-Basha" w:date="2020-11-19T19:14:00Z">
                  <w:rPr>
                    <w:ins w:id="251" w:author="Feras Al-Basha" w:date="2020-11-14T14:39:00Z"/>
                  </w:rPr>
                </w:rPrChange>
              </w:rPr>
              <w:pPrChange w:id="252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3" w:author="Feras Al-Basha" w:date="2020-11-19T19:54:00Z">
              <w:r w:rsidRPr="002869B4">
                <w:rPr>
                  <w:sz w:val="20"/>
                  <w:szCs w:val="20"/>
                </w:rPr>
                <w:t xml:space="preserve">Breakfast </w:t>
              </w:r>
            </w:ins>
            <w:ins w:id="254" w:author="Feras Al-Basha" w:date="2020-11-20T10:01:00Z">
              <w:r>
                <w:rPr>
                  <w:sz w:val="20"/>
                  <w:szCs w:val="20"/>
                </w:rPr>
                <w:t>c</w:t>
              </w:r>
            </w:ins>
            <w:ins w:id="255" w:author="Feras Al-Basha" w:date="2020-11-19T19:54:00Z">
              <w:r w:rsidRPr="002869B4">
                <w:rPr>
                  <w:sz w:val="20"/>
                  <w:szCs w:val="20"/>
                </w:rPr>
                <w:t>ereal</w:t>
              </w:r>
            </w:ins>
          </w:p>
        </w:tc>
        <w:tc>
          <w:tcPr>
            <w:tcW w:w="1043" w:type="dxa"/>
          </w:tcPr>
          <w:p w14:paraId="1F6E31B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Feras Al-Basha" w:date="2020-11-19T18:42:00Z"/>
                <w:sz w:val="20"/>
                <w:szCs w:val="20"/>
                <w:lang w:val="en-CA"/>
                <w:rPrChange w:id="257" w:author="Feras Al-Basha" w:date="2020-11-19T19:14:00Z">
                  <w:rPr>
                    <w:ins w:id="258" w:author="Feras Al-Basha" w:date="2020-11-19T18:42:00Z"/>
                    <w:lang w:val="es-ES"/>
                  </w:rPr>
                </w:rPrChange>
              </w:rPr>
            </w:pPr>
            <w:ins w:id="259" w:author="Feras Al-Basha" w:date="2020-11-19T19:54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617667D6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Feras Al-Basha" w:date="2020-11-14T14:39:00Z"/>
                <w:sz w:val="20"/>
                <w:szCs w:val="20"/>
                <w:lang w:val="en-CA"/>
                <w:rPrChange w:id="261" w:author="Feras Al-Basha" w:date="2020-11-19T19:14:00Z">
                  <w:rPr>
                    <w:ins w:id="262" w:author="Feras Al-Basha" w:date="2020-11-14T14:39:00Z"/>
                    <w:lang w:val="es-ES"/>
                  </w:rPr>
                </w:rPrChange>
              </w:rPr>
            </w:pPr>
            <w:ins w:id="263" w:author="Feras Al-Basha" w:date="2020-11-19T19:54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74C16BFA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3DD6EC" w14:textId="77777777" w:rsidR="009837E3" w:rsidRPr="001913C1" w:rsidRDefault="009837E3" w:rsidP="00513A3F">
            <w:pPr>
              <w:rPr>
                <w:ins w:id="264" w:author="Feras Al-Basha" w:date="2020-11-14T14:39:00Z"/>
                <w:sz w:val="20"/>
                <w:szCs w:val="20"/>
                <w:lang w:val="en-CA"/>
                <w:rPrChange w:id="265" w:author="Feras Al-Basha" w:date="2020-11-19T19:14:00Z">
                  <w:rPr>
                    <w:ins w:id="266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496B10EC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7" w:author="Feras Al-Basha" w:date="2020-11-14T14:39:00Z"/>
                <w:sz w:val="20"/>
                <w:szCs w:val="20"/>
                <w:lang w:val="en-CA"/>
                <w:rPrChange w:id="268" w:author="Feras Al-Basha" w:date="2020-11-19T19:14:00Z">
                  <w:rPr>
                    <w:ins w:id="269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2B750ADF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0" w:author="Feras Al-Basha" w:date="2020-11-14T14:39:00Z"/>
                <w:sz w:val="20"/>
                <w:szCs w:val="20"/>
                <w:lang w:val="en-CA"/>
                <w:rPrChange w:id="271" w:author="Feras Al-Basha" w:date="2020-11-19T19:14:00Z">
                  <w:rPr>
                    <w:ins w:id="272" w:author="Feras Al-Basha" w:date="2020-11-14T14:39:00Z"/>
                    <w:lang w:val="es-ES"/>
                  </w:rPr>
                </w:rPrChange>
              </w:rPr>
            </w:pPr>
            <w:ins w:id="273" w:author="Feras Al-Basha" w:date="2020-11-19T19:54:00Z">
              <w:r>
                <w:rPr>
                  <w:sz w:val="20"/>
                  <w:szCs w:val="20"/>
                </w:rPr>
                <w:t>Breakfast cereal</w:t>
              </w:r>
            </w:ins>
          </w:p>
        </w:tc>
        <w:tc>
          <w:tcPr>
            <w:tcW w:w="2073" w:type="dxa"/>
          </w:tcPr>
          <w:p w14:paraId="442EDE6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4" w:author="Feras Al-Basha" w:date="2020-11-14T14:39:00Z"/>
                <w:sz w:val="20"/>
                <w:szCs w:val="20"/>
                <w:rPrChange w:id="275" w:author="Feras Al-Basha" w:date="2020-11-19T19:14:00Z">
                  <w:rPr>
                    <w:ins w:id="276" w:author="Feras Al-Basha" w:date="2020-11-14T14:39:00Z"/>
                    <w:sz w:val="20"/>
                    <w:szCs w:val="18"/>
                  </w:rPr>
                </w:rPrChange>
              </w:rPr>
            </w:pPr>
            <w:ins w:id="277" w:author="Feras Al-Basha" w:date="2020-11-19T19:54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5516397B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8" w:author="Feras Al-Basha" w:date="2020-11-14T14:39:00Z"/>
                <w:sz w:val="20"/>
                <w:szCs w:val="20"/>
                <w:rPrChange w:id="279" w:author="Feras Al-Basha" w:date="2020-11-19T19:14:00Z">
                  <w:rPr>
                    <w:ins w:id="280" w:author="Feras Al-Basha" w:date="2020-11-14T14:39:00Z"/>
                  </w:rPr>
                </w:rPrChange>
              </w:rPr>
              <w:pPrChange w:id="281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82" w:author="Feras Al-Basha" w:date="2020-11-19T19:54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0A80264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3" w:author="Feras Al-Basha" w:date="2020-11-19T18:42:00Z"/>
                <w:sz w:val="20"/>
                <w:szCs w:val="20"/>
                <w:lang w:val="en-CA"/>
                <w:rPrChange w:id="284" w:author="Feras Al-Basha" w:date="2020-11-19T19:14:00Z">
                  <w:rPr>
                    <w:ins w:id="285" w:author="Feras Al-Basha" w:date="2020-11-19T18:42:00Z"/>
                    <w:lang w:val="es-ES"/>
                  </w:rPr>
                </w:rPrChange>
              </w:rPr>
            </w:pPr>
            <w:ins w:id="286" w:author="Feras Al-Basha" w:date="2020-11-19T19:54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5870A6F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7" w:author="Feras Al-Basha" w:date="2020-11-14T14:39:00Z"/>
                <w:sz w:val="20"/>
                <w:szCs w:val="20"/>
                <w:lang w:val="es-ES"/>
                <w:rPrChange w:id="288" w:author="Feras Al-Basha" w:date="2020-11-19T19:15:00Z">
                  <w:rPr>
                    <w:ins w:id="289" w:author="Feras Al-Basha" w:date="2020-11-14T14:39:00Z"/>
                    <w:lang w:val="es-ES"/>
                  </w:rPr>
                </w:rPrChange>
              </w:rPr>
            </w:pPr>
            <w:ins w:id="290" w:author="Feras Al-Basha" w:date="2020-11-19T19:54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27DED25A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B583C66" w14:textId="77777777" w:rsidR="009837E3" w:rsidRPr="001913C1" w:rsidRDefault="009837E3" w:rsidP="00513A3F">
            <w:pPr>
              <w:rPr>
                <w:ins w:id="291" w:author="Feras Al-Basha" w:date="2020-11-14T14:39:00Z"/>
                <w:sz w:val="20"/>
                <w:szCs w:val="20"/>
                <w:lang w:val="es-ES"/>
                <w:rPrChange w:id="292" w:author="Feras Al-Basha" w:date="2020-11-19T19:15:00Z">
                  <w:rPr>
                    <w:ins w:id="293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4311E228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Feras Al-Basha" w:date="2020-11-14T14:39:00Z"/>
                <w:sz w:val="20"/>
                <w:szCs w:val="20"/>
                <w:lang w:val="es-ES"/>
                <w:rPrChange w:id="295" w:author="Feras Al-Basha" w:date="2020-11-19T19:15:00Z">
                  <w:rPr>
                    <w:ins w:id="296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201DEED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Feras Al-Basha" w:date="2020-11-14T14:39:00Z"/>
                <w:sz w:val="20"/>
                <w:szCs w:val="20"/>
                <w:lang w:val="en-CA"/>
                <w:rPrChange w:id="298" w:author="Feras Al-Basha" w:date="2020-11-19T19:14:00Z">
                  <w:rPr>
                    <w:ins w:id="299" w:author="Feras Al-Basha" w:date="2020-11-14T14:39:00Z"/>
                    <w:lang w:val="es-ES"/>
                  </w:rPr>
                </w:rPrChange>
              </w:rPr>
            </w:pPr>
            <w:ins w:id="300" w:author="Feras Al-Basha" w:date="2020-11-19T19:56:00Z">
              <w:r>
                <w:rPr>
                  <w:sz w:val="20"/>
                  <w:szCs w:val="20"/>
                </w:rPr>
                <w:t>Cold cereal</w:t>
              </w:r>
            </w:ins>
          </w:p>
        </w:tc>
        <w:tc>
          <w:tcPr>
            <w:tcW w:w="2073" w:type="dxa"/>
          </w:tcPr>
          <w:p w14:paraId="3760DE43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Feras Al-Basha" w:date="2020-11-14T14:39:00Z"/>
                <w:sz w:val="20"/>
                <w:szCs w:val="20"/>
                <w:rPrChange w:id="302" w:author="Feras Al-Basha" w:date="2020-11-19T19:14:00Z">
                  <w:rPr>
                    <w:ins w:id="303" w:author="Feras Al-Basha" w:date="2020-11-14T14:39:00Z"/>
                    <w:sz w:val="20"/>
                    <w:szCs w:val="18"/>
                  </w:rPr>
                </w:rPrChange>
              </w:rPr>
            </w:pPr>
            <w:ins w:id="304" w:author="Feras Al-Basha" w:date="2020-11-19T19:56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1A3B8B9B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Feras Al-Basha" w:date="2020-11-14T14:39:00Z"/>
                <w:sz w:val="20"/>
                <w:szCs w:val="20"/>
                <w:rPrChange w:id="306" w:author="Feras Al-Basha" w:date="2020-11-19T19:14:00Z">
                  <w:rPr>
                    <w:ins w:id="307" w:author="Feras Al-Basha" w:date="2020-11-14T14:39:00Z"/>
                  </w:rPr>
                </w:rPrChange>
              </w:rPr>
              <w:pPrChange w:id="308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09" w:author="Feras Al-Basha" w:date="2020-11-19T19:56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796775EC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Feras Al-Basha" w:date="2020-11-19T18:42:00Z"/>
                <w:sz w:val="20"/>
                <w:szCs w:val="20"/>
                <w:lang w:val="en-CA"/>
                <w:rPrChange w:id="311" w:author="Feras Al-Basha" w:date="2020-11-19T19:14:00Z">
                  <w:rPr>
                    <w:ins w:id="312" w:author="Feras Al-Basha" w:date="2020-11-19T18:42:00Z"/>
                    <w:lang w:val="es-ES"/>
                  </w:rPr>
                </w:rPrChange>
              </w:rPr>
            </w:pPr>
            <w:ins w:id="313" w:author="Feras Al-Basha" w:date="2020-11-19T19:56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1123DCEB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Feras Al-Basha" w:date="2020-11-14T14:39:00Z"/>
                <w:sz w:val="20"/>
                <w:szCs w:val="20"/>
                <w:lang w:val="es-ES"/>
                <w:rPrChange w:id="315" w:author="Feras Al-Basha" w:date="2020-11-19T19:15:00Z">
                  <w:rPr>
                    <w:ins w:id="316" w:author="Feras Al-Basha" w:date="2020-11-14T14:39:00Z"/>
                    <w:lang w:val="es-ES"/>
                  </w:rPr>
                </w:rPrChange>
              </w:rPr>
            </w:pPr>
            <w:ins w:id="317" w:author="Feras Al-Basha" w:date="2020-11-19T19:56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49221F07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A389C44" w14:textId="77777777" w:rsidR="009837E3" w:rsidRPr="001913C1" w:rsidRDefault="009837E3" w:rsidP="00513A3F">
            <w:pPr>
              <w:rPr>
                <w:ins w:id="318" w:author="Feras Al-Basha" w:date="2020-11-14T14:39:00Z"/>
                <w:sz w:val="20"/>
                <w:szCs w:val="20"/>
                <w:lang w:val="es-ES"/>
                <w:rPrChange w:id="319" w:author="Feras Al-Basha" w:date="2020-11-19T19:15:00Z">
                  <w:rPr>
                    <w:ins w:id="320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58CFA0D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" w:author="Feras Al-Basha" w:date="2020-11-14T14:39:00Z"/>
                <w:sz w:val="20"/>
                <w:szCs w:val="20"/>
                <w:lang w:val="es-ES"/>
                <w:rPrChange w:id="322" w:author="Feras Al-Basha" w:date="2020-11-19T19:15:00Z">
                  <w:rPr>
                    <w:ins w:id="323" w:author="Feras Al-Basha" w:date="2020-11-14T14:39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305929AC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4" w:author="Feras Al-Basha" w:date="2020-11-14T14:39:00Z"/>
                <w:sz w:val="20"/>
                <w:szCs w:val="20"/>
                <w:lang w:val="en-CA"/>
                <w:rPrChange w:id="325" w:author="Feras Al-Basha" w:date="2020-11-19T19:14:00Z">
                  <w:rPr>
                    <w:ins w:id="326" w:author="Feras Al-Basha" w:date="2020-11-14T14:39:00Z"/>
                    <w:lang w:val="es-ES"/>
                  </w:rPr>
                </w:rPrChange>
              </w:rPr>
            </w:pPr>
            <w:ins w:id="327" w:author="Feras Al-Basha" w:date="2020-11-19T20:05:00Z">
              <w:r>
                <w:rPr>
                  <w:sz w:val="20"/>
                  <w:szCs w:val="20"/>
                </w:rPr>
                <w:t>Quaker cereal</w:t>
              </w:r>
            </w:ins>
          </w:p>
        </w:tc>
        <w:tc>
          <w:tcPr>
            <w:tcW w:w="2073" w:type="dxa"/>
          </w:tcPr>
          <w:p w14:paraId="67A08AB7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8" w:author="Feras Al-Basha" w:date="2020-11-14T14:39:00Z"/>
                <w:sz w:val="20"/>
                <w:szCs w:val="20"/>
                <w:rPrChange w:id="329" w:author="Feras Al-Basha" w:date="2020-11-19T19:14:00Z">
                  <w:rPr>
                    <w:ins w:id="330" w:author="Feras Al-Basha" w:date="2020-11-14T14:39:00Z"/>
                    <w:sz w:val="20"/>
                    <w:szCs w:val="18"/>
                  </w:rPr>
                </w:rPrChange>
              </w:rPr>
            </w:pPr>
            <w:ins w:id="331" w:author="Feras Al-Basha" w:date="2020-11-19T20:05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14F68984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2" w:author="Feras Al-Basha" w:date="2020-11-14T14:39:00Z"/>
                <w:sz w:val="20"/>
                <w:szCs w:val="20"/>
                <w:rPrChange w:id="333" w:author="Feras Al-Basha" w:date="2020-11-19T19:14:00Z">
                  <w:rPr>
                    <w:ins w:id="334" w:author="Feras Al-Basha" w:date="2020-11-14T14:39:00Z"/>
                  </w:rPr>
                </w:rPrChange>
              </w:rPr>
              <w:pPrChange w:id="335" w:author="Feras Al-Basha" w:date="2020-11-14T14:47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36" w:author="Feras Al-Basha" w:date="2020-11-19T20:05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1064A2B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7" w:author="Feras Al-Basha" w:date="2020-11-19T18:42:00Z"/>
                <w:sz w:val="20"/>
                <w:szCs w:val="20"/>
                <w:lang w:val="en-CA"/>
                <w:rPrChange w:id="338" w:author="Feras Al-Basha" w:date="2020-11-19T19:14:00Z">
                  <w:rPr>
                    <w:ins w:id="339" w:author="Feras Al-Basha" w:date="2020-11-19T18:42:00Z"/>
                    <w:lang w:val="es-ES"/>
                  </w:rPr>
                </w:rPrChange>
              </w:rPr>
            </w:pPr>
            <w:ins w:id="340" w:author="Feras Al-Basha" w:date="2020-11-19T20:05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79583CD1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1" w:author="Feras Al-Basha" w:date="2020-11-14T14:39:00Z"/>
                <w:sz w:val="20"/>
                <w:szCs w:val="20"/>
                <w:lang w:val="es-ES"/>
                <w:rPrChange w:id="342" w:author="Feras Al-Basha" w:date="2020-11-19T19:15:00Z">
                  <w:rPr>
                    <w:ins w:id="343" w:author="Feras Al-Basha" w:date="2020-11-14T14:39:00Z"/>
                    <w:lang w:val="es-ES"/>
                  </w:rPr>
                </w:rPrChange>
              </w:rPr>
            </w:pPr>
            <w:ins w:id="344" w:author="Feras Al-Basha" w:date="2020-11-19T20:05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1DCF01AD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D0D282F" w14:textId="77777777" w:rsidR="009837E3" w:rsidRPr="001913C1" w:rsidRDefault="009837E3" w:rsidP="00513A3F">
            <w:pPr>
              <w:rPr>
                <w:ins w:id="345" w:author="Feras Al-Basha" w:date="2020-11-14T14:41:00Z"/>
                <w:sz w:val="20"/>
                <w:szCs w:val="20"/>
                <w:lang w:val="es-ES"/>
                <w:rPrChange w:id="346" w:author="Feras Al-Basha" w:date="2020-11-19T19:15:00Z">
                  <w:rPr>
                    <w:ins w:id="347" w:author="Feras Al-Basha" w:date="2020-11-14T14:41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3CCB6858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8" w:author="Feras Al-Basha" w:date="2020-11-14T14:41:00Z"/>
                <w:sz w:val="20"/>
                <w:szCs w:val="20"/>
                <w:lang w:val="es-ES"/>
                <w:rPrChange w:id="349" w:author="Feras Al-Basha" w:date="2020-11-19T19:15:00Z">
                  <w:rPr>
                    <w:ins w:id="350" w:author="Feras Al-Basha" w:date="2020-11-14T14:41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626EC691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Feras Al-Basha" w:date="2020-11-14T14:41:00Z"/>
                <w:sz w:val="20"/>
                <w:szCs w:val="20"/>
                <w:lang w:val="en-CA"/>
                <w:rPrChange w:id="352" w:author="Feras Al-Basha" w:date="2020-11-19T19:14:00Z">
                  <w:rPr>
                    <w:ins w:id="353" w:author="Feras Al-Basha" w:date="2020-11-14T14:41:00Z"/>
                    <w:lang w:val="es-ES"/>
                  </w:rPr>
                </w:rPrChange>
              </w:rPr>
            </w:pPr>
            <w:ins w:id="354" w:author="Feras Al-Basha" w:date="2020-11-20T09:54:00Z">
              <w:r w:rsidRPr="005C7E2E">
                <w:rPr>
                  <w:sz w:val="20"/>
                  <w:szCs w:val="20"/>
                </w:rPr>
                <w:t>Cinnamon Toast Crunch</w:t>
              </w:r>
            </w:ins>
          </w:p>
        </w:tc>
        <w:tc>
          <w:tcPr>
            <w:tcW w:w="2073" w:type="dxa"/>
          </w:tcPr>
          <w:p w14:paraId="4EC49745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5" w:author="Feras Al-Basha" w:date="2020-11-14T14:41:00Z"/>
                <w:sz w:val="20"/>
                <w:szCs w:val="20"/>
                <w:rPrChange w:id="356" w:author="Feras Al-Basha" w:date="2020-11-19T19:14:00Z">
                  <w:rPr>
                    <w:ins w:id="357" w:author="Feras Al-Basha" w:date="2020-11-14T14:41:00Z"/>
                    <w:sz w:val="20"/>
                    <w:szCs w:val="18"/>
                  </w:rPr>
                </w:rPrChange>
              </w:rPr>
            </w:pPr>
            <w:ins w:id="358" w:author="Feras Al-Basha" w:date="2020-11-20T09:55:00Z">
              <w:r>
                <w:rPr>
                  <w:sz w:val="20"/>
                  <w:szCs w:val="20"/>
                </w:rPr>
                <w:t>All categories</w:t>
              </w:r>
            </w:ins>
            <w:ins w:id="359" w:author="Feras Al-Basha" w:date="2020-11-20T09:58:00Z">
              <w:r>
                <w:rPr>
                  <w:sz w:val="20"/>
                  <w:szCs w:val="20"/>
                </w:rPr>
                <w:t>, Food &amp; Drink</w:t>
              </w:r>
            </w:ins>
          </w:p>
        </w:tc>
        <w:tc>
          <w:tcPr>
            <w:tcW w:w="1109" w:type="dxa"/>
          </w:tcPr>
          <w:p w14:paraId="66EC0FCD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0" w:author="Feras Al-Basha" w:date="2020-11-14T14:41:00Z"/>
                <w:sz w:val="20"/>
                <w:szCs w:val="20"/>
                <w:rPrChange w:id="361" w:author="Feras Al-Basha" w:date="2020-11-19T19:14:00Z">
                  <w:rPr>
                    <w:ins w:id="362" w:author="Feras Al-Basha" w:date="2020-11-14T14:41:00Z"/>
                  </w:rPr>
                </w:rPrChange>
              </w:rPr>
              <w:pPrChange w:id="363" w:author="Feras Al-Basha" w:date="2020-11-14T14:47:00Z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64" w:author="Feras Al-Basha" w:date="2020-11-20T09:55:00Z">
              <w:r w:rsidRPr="002869B4">
                <w:rPr>
                  <w:sz w:val="20"/>
                  <w:szCs w:val="20"/>
                </w:rPr>
                <w:t>Breakfast Cereal</w:t>
              </w:r>
            </w:ins>
          </w:p>
        </w:tc>
        <w:tc>
          <w:tcPr>
            <w:tcW w:w="1043" w:type="dxa"/>
          </w:tcPr>
          <w:p w14:paraId="09270E3B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5" w:author="Feras Al-Basha" w:date="2020-11-19T18:42:00Z"/>
                <w:sz w:val="20"/>
                <w:szCs w:val="20"/>
                <w:lang w:val="en-CA"/>
                <w:rPrChange w:id="366" w:author="Feras Al-Basha" w:date="2020-11-19T19:14:00Z">
                  <w:rPr>
                    <w:ins w:id="367" w:author="Feras Al-Basha" w:date="2020-11-19T18:42:00Z"/>
                    <w:lang w:val="es-ES"/>
                  </w:rPr>
                </w:rPrChange>
              </w:rPr>
            </w:pPr>
            <w:ins w:id="368" w:author="Feras Al-Basha" w:date="2020-11-20T09:55:00Z">
              <w:r>
                <w:rPr>
                  <w:sz w:val="20"/>
                  <w:szCs w:val="20"/>
                </w:rPr>
                <w:t xml:space="preserve">Web </w:t>
              </w:r>
            </w:ins>
          </w:p>
        </w:tc>
        <w:tc>
          <w:tcPr>
            <w:tcW w:w="1217" w:type="dxa"/>
          </w:tcPr>
          <w:p w14:paraId="3A59B058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9" w:author="Feras Al-Basha" w:date="2020-11-14T14:41:00Z"/>
                <w:sz w:val="20"/>
                <w:szCs w:val="20"/>
                <w:lang w:val="es-ES"/>
                <w:rPrChange w:id="370" w:author="Feras Al-Basha" w:date="2020-11-19T19:15:00Z">
                  <w:rPr>
                    <w:ins w:id="371" w:author="Feras Al-Basha" w:date="2020-11-14T14:41:00Z"/>
                    <w:lang w:val="es-ES"/>
                  </w:rPr>
                </w:rPrChange>
              </w:rPr>
            </w:pPr>
            <w:ins w:id="372" w:author="Feras Al-Basha" w:date="2020-11-20T09:55:00Z">
              <w:r>
                <w:rPr>
                  <w:sz w:val="20"/>
                  <w:szCs w:val="20"/>
                  <w:lang w:val="es-ES"/>
                </w:rPr>
                <w:t>USA</w:t>
              </w:r>
            </w:ins>
          </w:p>
        </w:tc>
      </w:tr>
      <w:tr w:rsidR="009837E3" w:rsidRPr="001913C1" w14:paraId="26543DD0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9801E4B" w14:textId="77777777" w:rsidR="009837E3" w:rsidRPr="001913C1" w:rsidRDefault="009837E3" w:rsidP="00513A3F">
            <w:pPr>
              <w:rPr>
                <w:ins w:id="373" w:author="Feras Al-Basha" w:date="2020-11-14T14:51:00Z"/>
                <w:sz w:val="20"/>
                <w:szCs w:val="20"/>
                <w:lang w:val="es-ES"/>
                <w:rPrChange w:id="374" w:author="Feras Al-Basha" w:date="2020-11-19T19:15:00Z">
                  <w:rPr>
                    <w:ins w:id="375" w:author="Feras Al-Basha" w:date="2020-11-14T14:51:00Z"/>
                    <w:lang w:val="es-ES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3316F1EC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6" w:author="Feras Al-Basha" w:date="2020-11-14T14:51:00Z"/>
                <w:sz w:val="20"/>
                <w:szCs w:val="20"/>
                <w:lang w:val="es-ES"/>
                <w:rPrChange w:id="377" w:author="Feras Al-Basha" w:date="2020-11-19T19:15:00Z">
                  <w:rPr>
                    <w:ins w:id="378" w:author="Feras Al-Basha" w:date="2020-11-14T14:51:00Z"/>
                    <w:lang w:val="es-ES"/>
                  </w:rPr>
                </w:rPrChange>
              </w:rPr>
            </w:pPr>
          </w:p>
        </w:tc>
        <w:tc>
          <w:tcPr>
            <w:tcW w:w="1522" w:type="dxa"/>
          </w:tcPr>
          <w:p w14:paraId="124BB9F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9" w:author="Feras Al-Basha" w:date="2020-11-14T14:51:00Z"/>
                <w:sz w:val="20"/>
                <w:szCs w:val="20"/>
                <w:lang w:val="en-CA"/>
                <w:rPrChange w:id="380" w:author="Feras Al-Basha" w:date="2020-11-19T19:14:00Z">
                  <w:rPr>
                    <w:ins w:id="381" w:author="Feras Al-Basha" w:date="2020-11-14T14:51:00Z"/>
                    <w:lang w:val="es-ES"/>
                  </w:rPr>
                </w:rPrChange>
              </w:rPr>
            </w:pPr>
            <w:ins w:id="382" w:author="Feras Al-Basha" w:date="2020-11-20T09:58:00Z">
              <w:r w:rsidRPr="005C7E2E">
                <w:rPr>
                  <w:sz w:val="20"/>
                  <w:szCs w:val="20"/>
                </w:rPr>
                <w:t>Kellogg's Froot Loops</w:t>
              </w:r>
            </w:ins>
          </w:p>
        </w:tc>
        <w:tc>
          <w:tcPr>
            <w:tcW w:w="2073" w:type="dxa"/>
          </w:tcPr>
          <w:p w14:paraId="7E28DF6F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3" w:author="Feras Al-Basha" w:date="2020-11-14T14:51:00Z"/>
                <w:sz w:val="20"/>
                <w:szCs w:val="20"/>
                <w:rPrChange w:id="384" w:author="Feras Al-Basha" w:date="2020-11-19T19:14:00Z">
                  <w:rPr>
                    <w:ins w:id="385" w:author="Feras Al-Basha" w:date="2020-11-14T14:51:00Z"/>
                    <w:sz w:val="20"/>
                    <w:szCs w:val="18"/>
                  </w:rPr>
                </w:rPrChange>
              </w:rPr>
            </w:pPr>
            <w:ins w:id="386" w:author="Feras Al-Basha" w:date="2020-11-20T09:58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0110AED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7" w:author="Feras Al-Basha" w:date="2020-11-14T14:51:00Z"/>
                <w:sz w:val="20"/>
                <w:szCs w:val="20"/>
                <w:rPrChange w:id="388" w:author="Feras Al-Basha" w:date="2020-11-19T19:14:00Z">
                  <w:rPr>
                    <w:ins w:id="389" w:author="Feras Al-Basha" w:date="2020-11-14T14:51:00Z"/>
                  </w:rPr>
                </w:rPrChange>
              </w:rPr>
            </w:pPr>
            <w:ins w:id="390" w:author="Feras Al-Basha" w:date="2020-11-20T09:58:00Z">
              <w:r w:rsidRPr="002869B4">
                <w:rPr>
                  <w:sz w:val="20"/>
                  <w:szCs w:val="20"/>
                </w:rPr>
                <w:t xml:space="preserve">Breakfast </w:t>
              </w:r>
            </w:ins>
            <w:ins w:id="391" w:author="Feras Al-Basha" w:date="2020-11-20T10:01:00Z">
              <w:r>
                <w:rPr>
                  <w:sz w:val="20"/>
                  <w:szCs w:val="20"/>
                </w:rPr>
                <w:t>cereal</w:t>
              </w:r>
            </w:ins>
          </w:p>
        </w:tc>
        <w:tc>
          <w:tcPr>
            <w:tcW w:w="1043" w:type="dxa"/>
          </w:tcPr>
          <w:p w14:paraId="780F6DC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2" w:author="Feras Al-Basha" w:date="2020-11-19T18:42:00Z"/>
                <w:sz w:val="20"/>
                <w:szCs w:val="20"/>
                <w:lang w:val="en-CA"/>
                <w:rPrChange w:id="393" w:author="Feras Al-Basha" w:date="2020-11-19T19:14:00Z">
                  <w:rPr>
                    <w:ins w:id="394" w:author="Feras Al-Basha" w:date="2020-11-19T18:42:00Z"/>
                    <w:lang w:val="es-ES"/>
                  </w:rPr>
                </w:rPrChange>
              </w:rPr>
            </w:pPr>
            <w:ins w:id="395" w:author="Feras Al-Basha" w:date="2020-11-20T09:58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02F2593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6" w:author="Feras Al-Basha" w:date="2020-11-14T14:51:00Z"/>
                <w:sz w:val="20"/>
                <w:szCs w:val="20"/>
                <w:lang w:val="en-CA"/>
                <w:rPrChange w:id="397" w:author="Feras Al-Basha" w:date="2020-11-19T19:14:00Z">
                  <w:rPr>
                    <w:ins w:id="398" w:author="Feras Al-Basha" w:date="2020-11-14T14:51:00Z"/>
                    <w:lang w:val="es-ES"/>
                  </w:rPr>
                </w:rPrChange>
              </w:rPr>
            </w:pPr>
            <w:ins w:id="399" w:author="Feras Al-Basha" w:date="2020-11-20T09:58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1EFBBD7F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8D410F6" w14:textId="77777777" w:rsidR="009837E3" w:rsidRPr="001913C1" w:rsidRDefault="009837E3" w:rsidP="00513A3F">
            <w:pPr>
              <w:rPr>
                <w:ins w:id="400" w:author="Feras Al-Basha" w:date="2020-11-14T15:25:00Z"/>
                <w:sz w:val="20"/>
                <w:szCs w:val="20"/>
                <w:rPrChange w:id="401" w:author="Feras Al-Basha" w:date="2020-11-19T19:14:00Z">
                  <w:rPr>
                    <w:ins w:id="402" w:author="Feras Al-Basha" w:date="2020-11-14T15:25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4A9B60EB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3" w:author="Feras Al-Basha" w:date="2020-11-14T15:25:00Z"/>
                <w:sz w:val="20"/>
                <w:szCs w:val="20"/>
                <w:rPrChange w:id="404" w:author="Feras Al-Basha" w:date="2020-11-19T19:14:00Z">
                  <w:rPr>
                    <w:ins w:id="405" w:author="Feras Al-Basha" w:date="2020-11-14T15:25:00Z"/>
                  </w:rPr>
                </w:rPrChange>
              </w:rPr>
            </w:pPr>
          </w:p>
        </w:tc>
        <w:tc>
          <w:tcPr>
            <w:tcW w:w="1522" w:type="dxa"/>
          </w:tcPr>
          <w:p w14:paraId="45E1F003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Feras Al-Basha" w:date="2020-11-14T15:25:00Z"/>
                <w:sz w:val="20"/>
                <w:szCs w:val="20"/>
                <w:rPrChange w:id="407" w:author="Feras Al-Basha" w:date="2020-11-19T19:14:00Z">
                  <w:rPr>
                    <w:ins w:id="408" w:author="Feras Al-Basha" w:date="2020-11-14T15:25:00Z"/>
                  </w:rPr>
                </w:rPrChange>
              </w:rPr>
            </w:pPr>
            <w:ins w:id="409" w:author="Feras Al-Basha" w:date="2020-11-20T10:00:00Z">
              <w:r>
                <w:rPr>
                  <w:sz w:val="20"/>
                  <w:szCs w:val="20"/>
                </w:rPr>
                <w:t>Corn flakes</w:t>
              </w:r>
            </w:ins>
          </w:p>
        </w:tc>
        <w:tc>
          <w:tcPr>
            <w:tcW w:w="2073" w:type="dxa"/>
          </w:tcPr>
          <w:p w14:paraId="07C1785D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Feras Al-Basha" w:date="2020-11-14T15:25:00Z"/>
                <w:sz w:val="20"/>
                <w:szCs w:val="20"/>
                <w:rPrChange w:id="411" w:author="Feras Al-Basha" w:date="2020-11-19T19:14:00Z">
                  <w:rPr>
                    <w:ins w:id="412" w:author="Feras Al-Basha" w:date="2020-11-14T15:25:00Z"/>
                    <w:sz w:val="20"/>
                    <w:szCs w:val="18"/>
                  </w:rPr>
                </w:rPrChange>
              </w:rPr>
            </w:pPr>
            <w:ins w:id="413" w:author="Feras Al-Basha" w:date="2020-11-20T10:00:00Z">
              <w:r>
                <w:rPr>
                  <w:sz w:val="20"/>
                  <w:szCs w:val="20"/>
                </w:rPr>
                <w:t>All categories</w:t>
              </w:r>
            </w:ins>
            <w:ins w:id="414" w:author="Feras Al-Basha" w:date="2020-11-20T10:02:00Z">
              <w:r>
                <w:rPr>
                  <w:sz w:val="20"/>
                  <w:szCs w:val="20"/>
                </w:rPr>
                <w:t>, Food &amp; Drink</w:t>
              </w:r>
            </w:ins>
          </w:p>
        </w:tc>
        <w:tc>
          <w:tcPr>
            <w:tcW w:w="1109" w:type="dxa"/>
          </w:tcPr>
          <w:p w14:paraId="24333006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Feras Al-Basha" w:date="2020-11-14T15:25:00Z"/>
                <w:sz w:val="20"/>
                <w:szCs w:val="20"/>
                <w:rPrChange w:id="416" w:author="Feras Al-Basha" w:date="2020-11-19T19:14:00Z">
                  <w:rPr>
                    <w:ins w:id="417" w:author="Feras Al-Basha" w:date="2020-11-14T15:25:00Z"/>
                  </w:rPr>
                </w:rPrChange>
              </w:rPr>
            </w:pPr>
            <w:ins w:id="418" w:author="Feras Al-Basha" w:date="2020-11-20T10:00:00Z">
              <w:r>
                <w:rPr>
                  <w:sz w:val="20"/>
                  <w:szCs w:val="20"/>
                </w:rPr>
                <w:t>Brea</w:t>
              </w:r>
            </w:ins>
            <w:ins w:id="419" w:author="Feras Al-Basha" w:date="2020-11-20T10:01:00Z">
              <w:r>
                <w:rPr>
                  <w:sz w:val="20"/>
                  <w:szCs w:val="20"/>
                </w:rPr>
                <w:t>kfast cereal</w:t>
              </w:r>
            </w:ins>
          </w:p>
        </w:tc>
        <w:tc>
          <w:tcPr>
            <w:tcW w:w="1043" w:type="dxa"/>
          </w:tcPr>
          <w:p w14:paraId="5AC61E69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Feras Al-Basha" w:date="2020-11-19T18:42:00Z"/>
                <w:sz w:val="20"/>
                <w:szCs w:val="20"/>
                <w:rPrChange w:id="421" w:author="Feras Al-Basha" w:date="2020-11-19T19:14:00Z">
                  <w:rPr>
                    <w:ins w:id="422" w:author="Feras Al-Basha" w:date="2020-11-19T18:42:00Z"/>
                  </w:rPr>
                </w:rPrChange>
              </w:rPr>
            </w:pPr>
            <w:ins w:id="423" w:author="Feras Al-Basha" w:date="2020-11-20T10:01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7D897FE0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4" w:author="Feras Al-Basha" w:date="2020-11-14T15:25:00Z"/>
                <w:sz w:val="20"/>
                <w:szCs w:val="20"/>
                <w:lang w:val="en-CA"/>
                <w:rPrChange w:id="425" w:author="Feras Al-Basha" w:date="2020-11-19T19:14:00Z">
                  <w:rPr>
                    <w:ins w:id="426" w:author="Feras Al-Basha" w:date="2020-11-14T15:25:00Z"/>
                    <w:lang w:val="es-ES"/>
                  </w:rPr>
                </w:rPrChange>
              </w:rPr>
            </w:pPr>
            <w:ins w:id="427" w:author="Feras Al-Basha" w:date="2020-11-20T10:01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6776614A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AA17433" w14:textId="77777777" w:rsidR="009837E3" w:rsidRPr="001913C1" w:rsidRDefault="009837E3" w:rsidP="00513A3F">
            <w:pPr>
              <w:rPr>
                <w:ins w:id="428" w:author="Feras Al-Basha" w:date="2020-11-14T15:35:00Z"/>
                <w:sz w:val="20"/>
                <w:szCs w:val="20"/>
                <w:rPrChange w:id="429" w:author="Feras Al-Basha" w:date="2020-11-19T19:14:00Z">
                  <w:rPr>
                    <w:ins w:id="430" w:author="Feras Al-Basha" w:date="2020-11-14T15:35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5EF391CE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1" w:author="Feras Al-Basha" w:date="2020-11-14T15:35:00Z"/>
                <w:sz w:val="20"/>
                <w:szCs w:val="20"/>
                <w:rPrChange w:id="432" w:author="Feras Al-Basha" w:date="2020-11-19T19:14:00Z">
                  <w:rPr>
                    <w:ins w:id="433" w:author="Feras Al-Basha" w:date="2020-11-14T15:35:00Z"/>
                  </w:rPr>
                </w:rPrChange>
              </w:rPr>
            </w:pPr>
          </w:p>
        </w:tc>
        <w:tc>
          <w:tcPr>
            <w:tcW w:w="1522" w:type="dxa"/>
          </w:tcPr>
          <w:p w14:paraId="412D7E67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4" w:author="Feras Al-Basha" w:date="2020-11-14T15:35:00Z"/>
                <w:sz w:val="20"/>
                <w:szCs w:val="20"/>
                <w:rPrChange w:id="435" w:author="Feras Al-Basha" w:date="2020-11-19T19:14:00Z">
                  <w:rPr>
                    <w:ins w:id="436" w:author="Feras Al-Basha" w:date="2020-11-14T15:35:00Z"/>
                  </w:rPr>
                </w:rPrChange>
              </w:rPr>
            </w:pPr>
            <w:ins w:id="437" w:author="Feras Al-Basha" w:date="2020-11-20T10:05:00Z">
              <w:r>
                <w:rPr>
                  <w:sz w:val="20"/>
                  <w:szCs w:val="20"/>
                </w:rPr>
                <w:t>Life cereal</w:t>
              </w:r>
            </w:ins>
          </w:p>
        </w:tc>
        <w:tc>
          <w:tcPr>
            <w:tcW w:w="2073" w:type="dxa"/>
          </w:tcPr>
          <w:p w14:paraId="095704D8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8" w:author="Feras Al-Basha" w:date="2020-11-14T15:35:00Z"/>
                <w:sz w:val="20"/>
                <w:szCs w:val="20"/>
                <w:rPrChange w:id="439" w:author="Feras Al-Basha" w:date="2020-11-19T19:14:00Z">
                  <w:rPr>
                    <w:ins w:id="440" w:author="Feras Al-Basha" w:date="2020-11-14T15:35:00Z"/>
                    <w:sz w:val="20"/>
                    <w:szCs w:val="18"/>
                  </w:rPr>
                </w:rPrChange>
              </w:rPr>
            </w:pPr>
            <w:ins w:id="441" w:author="Feras Al-Basha" w:date="2020-11-20T10:05:00Z">
              <w:r>
                <w:rPr>
                  <w:sz w:val="20"/>
                  <w:szCs w:val="20"/>
                </w:rPr>
                <w:t>All categories, Food &amp; Drink</w:t>
              </w:r>
            </w:ins>
          </w:p>
        </w:tc>
        <w:tc>
          <w:tcPr>
            <w:tcW w:w="1109" w:type="dxa"/>
          </w:tcPr>
          <w:p w14:paraId="6A619A9F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2" w:author="Feras Al-Basha" w:date="2020-11-14T15:35:00Z"/>
                <w:sz w:val="20"/>
                <w:szCs w:val="20"/>
                <w:rPrChange w:id="443" w:author="Feras Al-Basha" w:date="2020-11-19T19:14:00Z">
                  <w:rPr>
                    <w:ins w:id="444" w:author="Feras Al-Basha" w:date="2020-11-14T15:35:00Z"/>
                  </w:rPr>
                </w:rPrChange>
              </w:rPr>
            </w:pPr>
            <w:ins w:id="445" w:author="Feras Al-Basha" w:date="2020-11-20T10:05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3D75C2E4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6" w:author="Feras Al-Basha" w:date="2020-11-19T18:42:00Z"/>
                <w:sz w:val="20"/>
                <w:szCs w:val="20"/>
                <w:lang w:val="en-CA"/>
                <w:rPrChange w:id="447" w:author="Feras Al-Basha" w:date="2020-11-19T19:14:00Z">
                  <w:rPr>
                    <w:ins w:id="448" w:author="Feras Al-Basha" w:date="2020-11-19T18:42:00Z"/>
                    <w:lang w:val="es-ES"/>
                  </w:rPr>
                </w:rPrChange>
              </w:rPr>
            </w:pPr>
            <w:ins w:id="449" w:author="Feras Al-Basha" w:date="2020-11-20T10:05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69C28BB4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0" w:author="Feras Al-Basha" w:date="2020-11-14T15:35:00Z"/>
                <w:sz w:val="20"/>
                <w:szCs w:val="20"/>
                <w:rPrChange w:id="451" w:author="Feras Al-Basha" w:date="2020-11-19T19:14:00Z">
                  <w:rPr>
                    <w:ins w:id="452" w:author="Feras Al-Basha" w:date="2020-11-14T15:35:00Z"/>
                  </w:rPr>
                </w:rPrChange>
              </w:rPr>
            </w:pPr>
            <w:ins w:id="453" w:author="Feras Al-Basha" w:date="2020-11-20T10:05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291A2F59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37F391C" w14:textId="77777777" w:rsidR="009837E3" w:rsidRPr="001913C1" w:rsidRDefault="009837E3" w:rsidP="00513A3F">
            <w:pPr>
              <w:rPr>
                <w:ins w:id="454" w:author="Feras Al-Basha" w:date="2020-11-14T15:36:00Z"/>
                <w:sz w:val="20"/>
                <w:szCs w:val="20"/>
                <w:rPrChange w:id="455" w:author="Feras Al-Basha" w:date="2020-11-19T19:14:00Z">
                  <w:rPr>
                    <w:ins w:id="456" w:author="Feras Al-Basha" w:date="2020-11-14T15:36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02BED03A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7" w:author="Feras Al-Basha" w:date="2020-11-14T15:36:00Z"/>
                <w:sz w:val="20"/>
                <w:szCs w:val="20"/>
                <w:rPrChange w:id="458" w:author="Feras Al-Basha" w:date="2020-11-19T19:14:00Z">
                  <w:rPr>
                    <w:ins w:id="459" w:author="Feras Al-Basha" w:date="2020-11-14T15:36:00Z"/>
                  </w:rPr>
                </w:rPrChange>
              </w:rPr>
            </w:pPr>
          </w:p>
        </w:tc>
        <w:tc>
          <w:tcPr>
            <w:tcW w:w="1522" w:type="dxa"/>
          </w:tcPr>
          <w:p w14:paraId="6D46E782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0" w:author="Feras Al-Basha" w:date="2020-11-14T15:36:00Z"/>
                <w:sz w:val="20"/>
                <w:szCs w:val="20"/>
                <w:rPrChange w:id="461" w:author="Feras Al-Basha" w:date="2020-11-19T19:14:00Z">
                  <w:rPr>
                    <w:ins w:id="462" w:author="Feras Al-Basha" w:date="2020-11-14T15:36:00Z"/>
                  </w:rPr>
                </w:rPrChange>
              </w:rPr>
            </w:pPr>
            <w:ins w:id="463" w:author="Feras Al-Basha" w:date="2020-11-20T10:06:00Z">
              <w:r>
                <w:rPr>
                  <w:sz w:val="20"/>
                  <w:szCs w:val="20"/>
                </w:rPr>
                <w:t>Kashi</w:t>
              </w:r>
            </w:ins>
          </w:p>
        </w:tc>
        <w:tc>
          <w:tcPr>
            <w:tcW w:w="2073" w:type="dxa"/>
          </w:tcPr>
          <w:p w14:paraId="542C4709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Feras Al-Basha" w:date="2020-11-14T15:36:00Z"/>
                <w:sz w:val="20"/>
                <w:szCs w:val="20"/>
                <w:rPrChange w:id="465" w:author="Feras Al-Basha" w:date="2020-11-19T19:14:00Z">
                  <w:rPr>
                    <w:ins w:id="466" w:author="Feras Al-Basha" w:date="2020-11-14T15:36:00Z"/>
                    <w:sz w:val="20"/>
                    <w:szCs w:val="18"/>
                  </w:rPr>
                </w:rPrChange>
              </w:rPr>
            </w:pPr>
            <w:ins w:id="467" w:author="Feras Al-Basha" w:date="2020-11-20T10:06:00Z">
              <w:r>
                <w:rPr>
                  <w:sz w:val="20"/>
                  <w:szCs w:val="20"/>
                </w:rPr>
                <w:t>All categories</w:t>
              </w:r>
            </w:ins>
            <w:ins w:id="468" w:author="Feras Al-Basha" w:date="2020-11-20T10:08:00Z">
              <w:r>
                <w:rPr>
                  <w:sz w:val="20"/>
                  <w:szCs w:val="20"/>
                </w:rPr>
                <w:t>, Food &amp; Drink</w:t>
              </w:r>
            </w:ins>
          </w:p>
        </w:tc>
        <w:tc>
          <w:tcPr>
            <w:tcW w:w="1109" w:type="dxa"/>
          </w:tcPr>
          <w:p w14:paraId="41AE08E6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Feras Al-Basha" w:date="2020-11-14T15:36:00Z"/>
                <w:sz w:val="20"/>
                <w:szCs w:val="20"/>
                <w:rPrChange w:id="470" w:author="Feras Al-Basha" w:date="2020-11-19T19:14:00Z">
                  <w:rPr>
                    <w:ins w:id="471" w:author="Feras Al-Basha" w:date="2020-11-14T15:36:00Z"/>
                  </w:rPr>
                </w:rPrChange>
              </w:rPr>
            </w:pPr>
            <w:ins w:id="472" w:author="Feras Al-Basha" w:date="2020-11-20T10:06:00Z">
              <w:r>
                <w:rPr>
                  <w:sz w:val="20"/>
                  <w:szCs w:val="20"/>
                </w:rPr>
                <w:t>Food company</w:t>
              </w:r>
            </w:ins>
          </w:p>
        </w:tc>
        <w:tc>
          <w:tcPr>
            <w:tcW w:w="1043" w:type="dxa"/>
          </w:tcPr>
          <w:p w14:paraId="4C983738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3" w:author="Feras Al-Basha" w:date="2020-11-19T18:42:00Z"/>
                <w:sz w:val="20"/>
                <w:szCs w:val="20"/>
                <w:lang w:val="en-CA"/>
                <w:rPrChange w:id="474" w:author="Feras Al-Basha" w:date="2020-11-19T19:14:00Z">
                  <w:rPr>
                    <w:ins w:id="475" w:author="Feras Al-Basha" w:date="2020-11-19T18:42:00Z"/>
                    <w:lang w:val="es-ES"/>
                  </w:rPr>
                </w:rPrChange>
              </w:rPr>
            </w:pPr>
            <w:ins w:id="476" w:author="Feras Al-Basha" w:date="2020-11-20T10:06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068B4D1E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7" w:author="Feras Al-Basha" w:date="2020-11-14T15:36:00Z"/>
                <w:sz w:val="20"/>
                <w:szCs w:val="20"/>
                <w:lang w:val="en-CA"/>
                <w:rPrChange w:id="478" w:author="Feras Al-Basha" w:date="2020-11-19T19:14:00Z">
                  <w:rPr>
                    <w:ins w:id="479" w:author="Feras Al-Basha" w:date="2020-11-14T15:36:00Z"/>
                    <w:lang w:val="es-ES"/>
                  </w:rPr>
                </w:rPrChange>
              </w:rPr>
            </w:pPr>
            <w:ins w:id="480" w:author="Feras Al-Basha" w:date="2020-11-20T10:06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3321FC44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C972CB1" w14:textId="77777777" w:rsidR="009837E3" w:rsidRPr="001913C1" w:rsidRDefault="009837E3" w:rsidP="00513A3F">
            <w:pPr>
              <w:rPr>
                <w:ins w:id="481" w:author="Feras Al-Basha" w:date="2020-11-14T15:39:00Z"/>
                <w:sz w:val="20"/>
                <w:szCs w:val="20"/>
                <w:rPrChange w:id="482" w:author="Feras Al-Basha" w:date="2020-11-19T19:14:00Z">
                  <w:rPr>
                    <w:ins w:id="483" w:author="Feras Al-Basha" w:date="2020-11-14T15:39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7E9A6773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4" w:author="Feras Al-Basha" w:date="2020-11-14T15:39:00Z"/>
                <w:sz w:val="20"/>
                <w:szCs w:val="20"/>
                <w:rPrChange w:id="485" w:author="Feras Al-Basha" w:date="2020-11-19T19:14:00Z">
                  <w:rPr>
                    <w:ins w:id="486" w:author="Feras Al-Basha" w:date="2020-11-14T15:39:00Z"/>
                  </w:rPr>
                </w:rPrChange>
              </w:rPr>
            </w:pPr>
          </w:p>
        </w:tc>
        <w:tc>
          <w:tcPr>
            <w:tcW w:w="1522" w:type="dxa"/>
          </w:tcPr>
          <w:p w14:paraId="047FAF6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7" w:author="Feras Al-Basha" w:date="2020-11-14T15:39:00Z"/>
                <w:sz w:val="20"/>
                <w:szCs w:val="20"/>
                <w:rPrChange w:id="488" w:author="Feras Al-Basha" w:date="2020-11-19T19:14:00Z">
                  <w:rPr>
                    <w:ins w:id="489" w:author="Feras Al-Basha" w:date="2020-11-14T15:39:00Z"/>
                  </w:rPr>
                </w:rPrChange>
              </w:rPr>
            </w:pPr>
            <w:ins w:id="490" w:author="Feras Al-Basha" w:date="2020-11-20T10:08:00Z">
              <w:r>
                <w:rPr>
                  <w:sz w:val="20"/>
                  <w:szCs w:val="20"/>
                </w:rPr>
                <w:t>Cereal nutrition</w:t>
              </w:r>
            </w:ins>
          </w:p>
        </w:tc>
        <w:tc>
          <w:tcPr>
            <w:tcW w:w="2073" w:type="dxa"/>
          </w:tcPr>
          <w:p w14:paraId="3177AE7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1" w:author="Feras Al-Basha" w:date="2020-11-14T15:39:00Z"/>
                <w:sz w:val="20"/>
                <w:szCs w:val="20"/>
                <w:rPrChange w:id="492" w:author="Feras Al-Basha" w:date="2020-11-19T19:14:00Z">
                  <w:rPr>
                    <w:ins w:id="493" w:author="Feras Al-Basha" w:date="2020-11-14T15:39:00Z"/>
                    <w:sz w:val="20"/>
                    <w:szCs w:val="18"/>
                  </w:rPr>
                </w:rPrChange>
              </w:rPr>
            </w:pPr>
            <w:ins w:id="494" w:author="Feras Al-Basha" w:date="2020-11-20T10:08:00Z">
              <w:r>
                <w:rPr>
                  <w:sz w:val="20"/>
                  <w:szCs w:val="20"/>
                </w:rPr>
                <w:t>Food &amp; Drink</w:t>
              </w:r>
            </w:ins>
          </w:p>
        </w:tc>
        <w:tc>
          <w:tcPr>
            <w:tcW w:w="1109" w:type="dxa"/>
          </w:tcPr>
          <w:p w14:paraId="576C2A9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5" w:author="Feras Al-Basha" w:date="2020-11-14T15:39:00Z"/>
                <w:sz w:val="20"/>
                <w:szCs w:val="20"/>
                <w:rPrChange w:id="496" w:author="Feras Al-Basha" w:date="2020-11-19T19:14:00Z">
                  <w:rPr>
                    <w:ins w:id="497" w:author="Feras Al-Basha" w:date="2020-11-14T15:39:00Z"/>
                  </w:rPr>
                </w:rPrChange>
              </w:rPr>
            </w:pPr>
            <w:ins w:id="498" w:author="Feras Al-Basha" w:date="2020-11-20T10:08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BAA171A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9" w:author="Feras Al-Basha" w:date="2020-11-19T18:42:00Z"/>
                <w:sz w:val="20"/>
                <w:szCs w:val="20"/>
                <w:rPrChange w:id="500" w:author="Feras Al-Basha" w:date="2020-11-19T19:14:00Z">
                  <w:rPr>
                    <w:ins w:id="501" w:author="Feras Al-Basha" w:date="2020-11-19T18:42:00Z"/>
                  </w:rPr>
                </w:rPrChange>
              </w:rPr>
            </w:pPr>
            <w:ins w:id="502" w:author="Feras Al-Basha" w:date="2020-11-20T10:08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77452825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3" w:author="Feras Al-Basha" w:date="2020-11-14T15:39:00Z"/>
                <w:sz w:val="20"/>
                <w:szCs w:val="20"/>
                <w:rPrChange w:id="504" w:author="Feras Al-Basha" w:date="2020-11-19T19:14:00Z">
                  <w:rPr>
                    <w:ins w:id="505" w:author="Feras Al-Basha" w:date="2020-11-14T15:39:00Z"/>
                  </w:rPr>
                </w:rPrChange>
              </w:rPr>
            </w:pPr>
            <w:ins w:id="506" w:author="Feras Al-Basha" w:date="2020-11-20T10:08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913C1" w14:paraId="2986D738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9D79B0A" w14:textId="77777777" w:rsidR="009837E3" w:rsidRPr="001913C1" w:rsidRDefault="009837E3" w:rsidP="00513A3F">
            <w:pPr>
              <w:rPr>
                <w:ins w:id="507" w:author="Feras Al-Basha" w:date="2020-11-14T15:59:00Z"/>
                <w:sz w:val="20"/>
                <w:szCs w:val="20"/>
                <w:rPrChange w:id="508" w:author="Feras Al-Basha" w:date="2020-11-19T19:14:00Z">
                  <w:rPr>
                    <w:ins w:id="509" w:author="Feras Al-Basha" w:date="2020-11-14T15:59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1F639C69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Feras Al-Basha" w:date="2020-11-14T15:59:00Z"/>
                <w:sz w:val="20"/>
                <w:szCs w:val="20"/>
                <w:rPrChange w:id="511" w:author="Feras Al-Basha" w:date="2020-11-19T19:14:00Z">
                  <w:rPr>
                    <w:ins w:id="512" w:author="Feras Al-Basha" w:date="2020-11-14T15:59:00Z"/>
                  </w:rPr>
                </w:rPrChange>
              </w:rPr>
            </w:pPr>
          </w:p>
        </w:tc>
        <w:tc>
          <w:tcPr>
            <w:tcW w:w="1522" w:type="dxa"/>
          </w:tcPr>
          <w:p w14:paraId="4B743073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Feras Al-Basha" w:date="2020-11-14T15:59:00Z"/>
                <w:sz w:val="20"/>
                <w:szCs w:val="20"/>
                <w:rPrChange w:id="514" w:author="Feras Al-Basha" w:date="2020-11-19T19:14:00Z">
                  <w:rPr>
                    <w:ins w:id="515" w:author="Feras Al-Basha" w:date="2020-11-14T15:59:00Z"/>
                  </w:rPr>
                </w:rPrChange>
              </w:rPr>
            </w:pPr>
            <w:ins w:id="516" w:author="Feras Al-Basha" w:date="2020-11-20T10:12:00Z">
              <w:r w:rsidRPr="00303138">
                <w:rPr>
                  <w:sz w:val="20"/>
                  <w:szCs w:val="20"/>
                </w:rPr>
                <w:t>Low-carbohydrate diet</w:t>
              </w:r>
            </w:ins>
          </w:p>
        </w:tc>
        <w:tc>
          <w:tcPr>
            <w:tcW w:w="2073" w:type="dxa"/>
          </w:tcPr>
          <w:p w14:paraId="4373907B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Feras Al-Basha" w:date="2020-11-14T15:59:00Z"/>
                <w:sz w:val="20"/>
                <w:szCs w:val="20"/>
                <w:rPrChange w:id="518" w:author="Feras Al-Basha" w:date="2020-11-19T19:14:00Z">
                  <w:rPr>
                    <w:ins w:id="519" w:author="Feras Al-Basha" w:date="2020-11-14T15:59:00Z"/>
                    <w:sz w:val="20"/>
                    <w:szCs w:val="18"/>
                  </w:rPr>
                </w:rPrChange>
              </w:rPr>
            </w:pPr>
            <w:ins w:id="520" w:author="Feras Al-Basha" w:date="2020-11-20T10:12:00Z">
              <w:r>
                <w:rPr>
                  <w:sz w:val="20"/>
                  <w:szCs w:val="20"/>
                </w:rPr>
                <w:t>Food &amp; Drink</w:t>
              </w:r>
            </w:ins>
          </w:p>
        </w:tc>
        <w:tc>
          <w:tcPr>
            <w:tcW w:w="1109" w:type="dxa"/>
          </w:tcPr>
          <w:p w14:paraId="437A9D51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1" w:author="Feras Al-Basha" w:date="2020-11-14T15:59:00Z"/>
                <w:sz w:val="20"/>
                <w:szCs w:val="20"/>
                <w:rPrChange w:id="522" w:author="Feras Al-Basha" w:date="2020-11-19T19:14:00Z">
                  <w:rPr>
                    <w:ins w:id="523" w:author="Feras Al-Basha" w:date="2020-11-14T15:59:00Z"/>
                  </w:rPr>
                </w:rPrChange>
              </w:rPr>
            </w:pPr>
            <w:ins w:id="524" w:author="Feras Al-Basha" w:date="2020-11-20T10:12:00Z">
              <w:r>
                <w:rPr>
                  <w:sz w:val="20"/>
                  <w:szCs w:val="20"/>
                </w:rPr>
                <w:t>Topic</w:t>
              </w:r>
            </w:ins>
          </w:p>
        </w:tc>
        <w:tc>
          <w:tcPr>
            <w:tcW w:w="1043" w:type="dxa"/>
          </w:tcPr>
          <w:p w14:paraId="51F21613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5" w:author="Feras Al-Basha" w:date="2020-11-19T18:42:00Z"/>
                <w:sz w:val="20"/>
                <w:szCs w:val="20"/>
                <w:lang w:val="en-CA"/>
                <w:rPrChange w:id="526" w:author="Feras Al-Basha" w:date="2020-11-19T19:14:00Z">
                  <w:rPr>
                    <w:ins w:id="527" w:author="Feras Al-Basha" w:date="2020-11-19T18:42:00Z"/>
                    <w:lang w:val="es-ES"/>
                  </w:rPr>
                </w:rPrChange>
              </w:rPr>
            </w:pPr>
            <w:ins w:id="528" w:author="Feras Al-Basha" w:date="2020-11-20T10:12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4F45B516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9" w:author="Feras Al-Basha" w:date="2020-11-20T10:16:00Z"/>
                <w:sz w:val="20"/>
                <w:szCs w:val="20"/>
              </w:rPr>
            </w:pPr>
            <w:ins w:id="530" w:author="Feras Al-Basha" w:date="2020-11-20T10:16:00Z">
              <w:r>
                <w:rPr>
                  <w:sz w:val="20"/>
                  <w:szCs w:val="20"/>
                </w:rPr>
                <w:t>USA</w:t>
              </w:r>
            </w:ins>
          </w:p>
          <w:p w14:paraId="4040F332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1" w:author="Feras Al-Basha" w:date="2020-11-20T10:16:00Z"/>
                <w:sz w:val="20"/>
                <w:szCs w:val="20"/>
              </w:rPr>
            </w:pPr>
            <w:ins w:id="532" w:author="Feras Al-Basha" w:date="2020-11-20T10:16:00Z">
              <w:r>
                <w:rPr>
                  <w:sz w:val="20"/>
                  <w:szCs w:val="20"/>
                </w:rPr>
                <w:t>Ohio</w:t>
              </w:r>
            </w:ins>
          </w:p>
          <w:p w14:paraId="16BE95B7" w14:textId="77777777" w:rsidR="009837E3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Feras Al-Basha" w:date="2020-11-20T10:16:00Z"/>
                <w:sz w:val="20"/>
                <w:szCs w:val="20"/>
              </w:rPr>
            </w:pPr>
            <w:ins w:id="534" w:author="Feras Al-Basha" w:date="2020-11-20T10:16:00Z">
              <w:r>
                <w:rPr>
                  <w:sz w:val="20"/>
                  <w:szCs w:val="20"/>
                </w:rPr>
                <w:t>Kentucky</w:t>
              </w:r>
            </w:ins>
          </w:p>
          <w:p w14:paraId="28824B13" w14:textId="77777777" w:rsidR="009837E3" w:rsidRPr="001913C1" w:rsidRDefault="009837E3" w:rsidP="0051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5" w:author="Feras Al-Basha" w:date="2020-11-14T15:59:00Z"/>
                <w:sz w:val="20"/>
                <w:szCs w:val="20"/>
                <w:rPrChange w:id="536" w:author="Feras Al-Basha" w:date="2020-11-19T19:14:00Z">
                  <w:rPr>
                    <w:ins w:id="537" w:author="Feras Al-Basha" w:date="2020-11-14T15:59:00Z"/>
                  </w:rPr>
                </w:rPrChange>
              </w:rPr>
            </w:pPr>
            <w:ins w:id="538" w:author="Feras Al-Basha" w:date="2020-11-20T10:16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913C1" w14:paraId="4479587C" w14:textId="77777777" w:rsidTr="009837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4FB457A" w14:textId="77777777" w:rsidR="009837E3" w:rsidRPr="001913C1" w:rsidRDefault="009837E3" w:rsidP="00513A3F">
            <w:pPr>
              <w:rPr>
                <w:ins w:id="539" w:author="Feras Al-Basha" w:date="2020-11-14T16:01:00Z"/>
                <w:sz w:val="20"/>
                <w:szCs w:val="20"/>
                <w:rPrChange w:id="540" w:author="Feras Al-Basha" w:date="2020-11-19T19:14:00Z">
                  <w:rPr>
                    <w:ins w:id="541" w:author="Feras Al-Basha" w:date="2020-11-14T16:01:00Z"/>
                  </w:rPr>
                </w:rPrChange>
              </w:rPr>
            </w:pPr>
          </w:p>
        </w:tc>
        <w:tc>
          <w:tcPr>
            <w:tcW w:w="1726" w:type="dxa"/>
            <w:vMerge/>
          </w:tcPr>
          <w:p w14:paraId="26A533C3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2" w:author="Feras Al-Basha" w:date="2020-11-14T16:01:00Z"/>
                <w:sz w:val="20"/>
                <w:szCs w:val="20"/>
                <w:rPrChange w:id="543" w:author="Feras Al-Basha" w:date="2020-11-19T19:14:00Z">
                  <w:rPr>
                    <w:ins w:id="544" w:author="Feras Al-Basha" w:date="2020-11-14T16:01:00Z"/>
                  </w:rPr>
                </w:rPrChange>
              </w:rPr>
            </w:pPr>
          </w:p>
        </w:tc>
        <w:tc>
          <w:tcPr>
            <w:tcW w:w="1522" w:type="dxa"/>
          </w:tcPr>
          <w:p w14:paraId="2ABF7C89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5" w:author="Feras Al-Basha" w:date="2020-11-14T16:01:00Z"/>
                <w:sz w:val="20"/>
                <w:szCs w:val="20"/>
                <w:rPrChange w:id="546" w:author="Feras Al-Basha" w:date="2020-11-19T19:14:00Z">
                  <w:rPr>
                    <w:ins w:id="547" w:author="Feras Al-Basha" w:date="2020-11-14T16:01:00Z"/>
                  </w:rPr>
                </w:rPrChange>
              </w:rPr>
            </w:pPr>
            <w:ins w:id="548" w:author="Feras Al-Basha" w:date="2020-11-20T10:24:00Z">
              <w:r>
                <w:rPr>
                  <w:sz w:val="20"/>
                  <w:szCs w:val="20"/>
                </w:rPr>
                <w:t>Healthy cereal</w:t>
              </w:r>
            </w:ins>
          </w:p>
        </w:tc>
        <w:tc>
          <w:tcPr>
            <w:tcW w:w="2073" w:type="dxa"/>
          </w:tcPr>
          <w:p w14:paraId="0F194C32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9" w:author="Feras Al-Basha" w:date="2020-11-14T16:01:00Z"/>
                <w:sz w:val="20"/>
                <w:szCs w:val="20"/>
                <w:rPrChange w:id="550" w:author="Feras Al-Basha" w:date="2020-11-19T19:14:00Z">
                  <w:rPr>
                    <w:ins w:id="551" w:author="Feras Al-Basha" w:date="2020-11-14T16:01:00Z"/>
                    <w:sz w:val="20"/>
                    <w:szCs w:val="18"/>
                  </w:rPr>
                </w:rPrChange>
              </w:rPr>
            </w:pPr>
            <w:ins w:id="552" w:author="Feras Al-Basha" w:date="2020-11-20T10:24:00Z">
              <w:r>
                <w:rPr>
                  <w:sz w:val="20"/>
                  <w:szCs w:val="20"/>
                </w:rPr>
                <w:t>All categories, Food &amp; Drink</w:t>
              </w:r>
            </w:ins>
          </w:p>
        </w:tc>
        <w:tc>
          <w:tcPr>
            <w:tcW w:w="1109" w:type="dxa"/>
          </w:tcPr>
          <w:p w14:paraId="588CC506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3" w:author="Feras Al-Basha" w:date="2020-11-14T16:01:00Z"/>
                <w:sz w:val="20"/>
                <w:szCs w:val="20"/>
                <w:rPrChange w:id="554" w:author="Feras Al-Basha" w:date="2020-11-19T19:14:00Z">
                  <w:rPr>
                    <w:ins w:id="555" w:author="Feras Al-Basha" w:date="2020-11-14T16:01:00Z"/>
                  </w:rPr>
                </w:rPrChange>
              </w:rPr>
            </w:pPr>
            <w:ins w:id="556" w:author="Feras Al-Basha" w:date="2020-11-20T10:24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2B6F4D20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7" w:author="Feras Al-Basha" w:date="2020-11-19T18:42:00Z"/>
                <w:sz w:val="20"/>
                <w:szCs w:val="20"/>
                <w:lang w:val="en-CA"/>
                <w:rPrChange w:id="558" w:author="Feras Al-Basha" w:date="2020-11-19T19:14:00Z">
                  <w:rPr>
                    <w:ins w:id="559" w:author="Feras Al-Basha" w:date="2020-11-19T18:42:00Z"/>
                    <w:lang w:val="es-ES"/>
                  </w:rPr>
                </w:rPrChange>
              </w:rPr>
            </w:pPr>
            <w:ins w:id="560" w:author="Feras Al-Basha" w:date="2020-11-20T10:24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67EE8536" w14:textId="77777777" w:rsidR="009837E3" w:rsidRPr="001913C1" w:rsidRDefault="009837E3" w:rsidP="00513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1" w:author="Feras Al-Basha" w:date="2020-11-14T16:01:00Z"/>
                <w:sz w:val="20"/>
                <w:szCs w:val="20"/>
                <w:lang w:val="en-CA"/>
                <w:rPrChange w:id="562" w:author="Feras Al-Basha" w:date="2020-11-19T19:14:00Z">
                  <w:rPr>
                    <w:ins w:id="563" w:author="Feras Al-Basha" w:date="2020-11-14T16:01:00Z"/>
                    <w:lang w:val="es-ES"/>
                  </w:rPr>
                </w:rPrChange>
              </w:rPr>
            </w:pPr>
            <w:ins w:id="564" w:author="Feras Al-Basha" w:date="2020-11-20T10:24:00Z">
              <w:r>
                <w:rPr>
                  <w:sz w:val="20"/>
                  <w:szCs w:val="20"/>
                </w:rPr>
                <w:t>USA</w:t>
              </w:r>
            </w:ins>
          </w:p>
        </w:tc>
      </w:tr>
    </w:tbl>
    <w:p w14:paraId="4288CF9C" w14:textId="748A0B92" w:rsidR="009837E3" w:rsidRDefault="009837E3"/>
    <w:p w14:paraId="6EEAD992" w14:textId="77777777" w:rsidR="009837E3" w:rsidRDefault="009837E3">
      <w:r>
        <w:br w:type="page"/>
      </w:r>
    </w:p>
    <w:tbl>
      <w:tblPr>
        <w:tblStyle w:val="LightList"/>
        <w:tblW w:w="9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29"/>
        <w:gridCol w:w="1560"/>
        <w:gridCol w:w="1688"/>
        <w:gridCol w:w="2073"/>
        <w:gridCol w:w="1109"/>
        <w:gridCol w:w="1043"/>
        <w:gridCol w:w="1217"/>
      </w:tblGrid>
      <w:tr w:rsidR="009837E3" w:rsidRPr="00135D2A" w14:paraId="129DACC3" w14:textId="77777777" w:rsidTr="0051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707CE461" w14:textId="77777777" w:rsidR="009837E3" w:rsidRPr="001913C1" w:rsidRDefault="009837E3" w:rsidP="00513A3F">
            <w:pPr>
              <w:rPr>
                <w:sz w:val="20"/>
                <w:szCs w:val="20"/>
                <w:rPrChange w:id="565" w:author="Feras Al-Basha" w:date="2020-11-19T19:14:00Z">
                  <w:rPr>
                    <w:sz w:val="20"/>
                    <w:szCs w:val="20"/>
                  </w:rPr>
                </w:rPrChange>
              </w:rPr>
            </w:pPr>
            <w:ins w:id="566" w:author="Feras Al-Basha" w:date="2020-11-14T13:50:00Z">
              <w:r>
                <w:lastRenderedPageBreak/>
                <w:t>Product Category</w:t>
              </w:r>
            </w:ins>
          </w:p>
        </w:tc>
        <w:tc>
          <w:tcPr>
            <w:tcW w:w="1560" w:type="dxa"/>
          </w:tcPr>
          <w:p w14:paraId="02524159" w14:textId="77777777" w:rsidR="009837E3" w:rsidRPr="001913C1" w:rsidRDefault="009837E3" w:rsidP="00513A3F">
            <w:pPr>
              <w:rPr>
                <w:sz w:val="20"/>
                <w:szCs w:val="20"/>
                <w:rPrChange w:id="567" w:author="Feras Al-Basha" w:date="2020-11-19T19:14:00Z">
                  <w:rPr>
                    <w:sz w:val="20"/>
                    <w:szCs w:val="20"/>
                  </w:rPr>
                </w:rPrChange>
              </w:rPr>
            </w:pPr>
            <w:ins w:id="568" w:author="Feras Al-Basha" w:date="2020-11-14T14:14:00Z">
              <w:r>
                <w:t>Manufacturer</w:t>
              </w:r>
            </w:ins>
            <w:ins w:id="569" w:author="Feras Al-Basha" w:date="2020-11-14T13:54:00Z">
              <w:r>
                <w:t xml:space="preserve"> &amp; Product </w:t>
              </w:r>
            </w:ins>
            <w:ins w:id="570" w:author="Feras Al-Basha" w:date="2020-11-14T14:33:00Z">
              <w:r>
                <w:t xml:space="preserve">Sold </w:t>
              </w:r>
            </w:ins>
            <w:ins w:id="571" w:author="Feras Al-Basha" w:date="2020-11-14T13:54:00Z">
              <w:r>
                <w:t>Name</w:t>
              </w:r>
            </w:ins>
          </w:p>
        </w:tc>
        <w:tc>
          <w:tcPr>
            <w:tcW w:w="1688" w:type="dxa"/>
          </w:tcPr>
          <w:p w14:paraId="28A19A39" w14:textId="77777777" w:rsidR="009837E3" w:rsidRDefault="009837E3" w:rsidP="00513A3F">
            <w:pPr>
              <w:rPr>
                <w:sz w:val="20"/>
                <w:szCs w:val="20"/>
              </w:rPr>
            </w:pPr>
            <w:ins w:id="572" w:author="Feras Al-Basha" w:date="2020-11-14T13:51:00Z">
              <w:r>
                <w:t>Search Term</w:t>
              </w:r>
            </w:ins>
          </w:p>
        </w:tc>
        <w:tc>
          <w:tcPr>
            <w:tcW w:w="2073" w:type="dxa"/>
          </w:tcPr>
          <w:p w14:paraId="5AA63A99" w14:textId="77777777" w:rsidR="009837E3" w:rsidRDefault="009837E3" w:rsidP="00513A3F">
            <w:pPr>
              <w:rPr>
                <w:sz w:val="20"/>
                <w:szCs w:val="20"/>
              </w:rPr>
            </w:pPr>
            <w:ins w:id="573" w:author="Feras Al-Basha" w:date="2020-11-14T13:57:00Z">
              <w:r>
                <w:t>Search Category</w:t>
              </w:r>
            </w:ins>
          </w:p>
        </w:tc>
        <w:tc>
          <w:tcPr>
            <w:tcW w:w="1109" w:type="dxa"/>
          </w:tcPr>
          <w:p w14:paraId="3622F1C6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574" w:author="Feras Al-Basha" w:date="2020-11-14T14:09:00Z">
              <w:r>
                <w:t xml:space="preserve">Search </w:t>
              </w:r>
            </w:ins>
            <w:ins w:id="575" w:author="Feras Al-Basha" w:date="2020-11-14T13:57:00Z">
              <w:r>
                <w:t>Semantic Tag</w:t>
              </w:r>
            </w:ins>
          </w:p>
        </w:tc>
        <w:tc>
          <w:tcPr>
            <w:tcW w:w="1043" w:type="dxa"/>
          </w:tcPr>
          <w:p w14:paraId="75A20BDF" w14:textId="77777777" w:rsidR="009837E3" w:rsidRDefault="009837E3" w:rsidP="00513A3F">
            <w:pPr>
              <w:rPr>
                <w:sz w:val="20"/>
                <w:szCs w:val="20"/>
              </w:rPr>
            </w:pPr>
            <w:ins w:id="576" w:author="Feras Al-Basha" w:date="2020-11-19T18:42:00Z">
              <w:r>
                <w:t>Search Type</w:t>
              </w:r>
            </w:ins>
          </w:p>
        </w:tc>
        <w:tc>
          <w:tcPr>
            <w:tcW w:w="1217" w:type="dxa"/>
          </w:tcPr>
          <w:p w14:paraId="64AE6D22" w14:textId="77777777" w:rsidR="009837E3" w:rsidRDefault="009837E3" w:rsidP="00513A3F">
            <w:pPr>
              <w:rPr>
                <w:sz w:val="20"/>
                <w:szCs w:val="20"/>
              </w:rPr>
            </w:pPr>
            <w:ins w:id="577" w:author="Feras Al-Basha" w:date="2020-11-14T13:50:00Z">
              <w:r>
                <w:t>Search</w:t>
              </w:r>
              <w:r w:rsidRPr="00E81675">
                <w:t xml:space="preserve"> </w:t>
              </w:r>
              <w:r>
                <w:t>Location</w:t>
              </w:r>
            </w:ins>
          </w:p>
        </w:tc>
      </w:tr>
      <w:tr w:rsidR="009837E3" w:rsidRPr="00135D2A" w14:paraId="480A94B0" w14:textId="77777777" w:rsidTr="00513A3F">
        <w:trPr>
          <w:cantSplit/>
          <w:trHeight w:val="172"/>
          <w:jc w:val="center"/>
        </w:trPr>
        <w:tc>
          <w:tcPr>
            <w:tcW w:w="1129" w:type="dxa"/>
            <w:vMerge w:val="restart"/>
            <w:textDirection w:val="btLr"/>
          </w:tcPr>
          <w:p w14:paraId="45F96E89" w14:textId="77777777" w:rsidR="009837E3" w:rsidRPr="001B5916" w:rsidRDefault="009837E3" w:rsidP="00513A3F">
            <w:pPr>
              <w:ind w:left="113" w:right="113"/>
              <w:jc w:val="center"/>
              <w:rPr>
                <w:ins w:id="578" w:author="Feras Al-Basha" w:date="2020-11-14T13:50:00Z"/>
                <w:sz w:val="32"/>
                <w:szCs w:val="32"/>
                <w:rPrChange w:id="579" w:author="Feras Al-Basha" w:date="2020-11-19T19:14:00Z">
                  <w:rPr>
                    <w:ins w:id="580" w:author="Feras Al-Basha" w:date="2020-11-14T13:50:00Z"/>
                    <w:sz w:val="20"/>
                    <w:szCs w:val="18"/>
                  </w:rPr>
                </w:rPrChange>
              </w:rPr>
            </w:pPr>
            <w:r>
              <w:rPr>
                <w:sz w:val="32"/>
                <w:szCs w:val="32"/>
              </w:rPr>
              <w:t>Bag Snacks</w:t>
            </w:r>
          </w:p>
          <w:p w14:paraId="0D12525E" w14:textId="77777777" w:rsidR="009837E3" w:rsidRPr="001913C1" w:rsidRDefault="009837E3" w:rsidP="00513A3F">
            <w:pPr>
              <w:ind w:left="113" w:right="113"/>
              <w:rPr>
                <w:sz w:val="20"/>
                <w:szCs w:val="20"/>
                <w:rPrChange w:id="581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 w:val="restart"/>
          </w:tcPr>
          <w:p w14:paraId="12EE966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Label,</w:t>
            </w:r>
          </w:p>
          <w:p w14:paraId="660C8E03" w14:textId="77777777" w:rsidR="009837E3" w:rsidRPr="001913C1" w:rsidRDefault="009837E3" w:rsidP="00513A3F">
            <w:pPr>
              <w:rPr>
                <w:sz w:val="20"/>
                <w:szCs w:val="20"/>
                <w:rPrChange w:id="582" w:author="Feras Al-Basha" w:date="2020-11-19T19:14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20"/>
                <w:szCs w:val="20"/>
              </w:rPr>
              <w:t>Mini Twist Pretzels</w:t>
            </w:r>
          </w:p>
        </w:tc>
        <w:tc>
          <w:tcPr>
            <w:tcW w:w="1688" w:type="dxa"/>
          </w:tcPr>
          <w:p w14:paraId="0AB0E37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Pretzels</w:t>
            </w:r>
          </w:p>
        </w:tc>
        <w:tc>
          <w:tcPr>
            <w:tcW w:w="2073" w:type="dxa"/>
          </w:tcPr>
          <w:p w14:paraId="3F12B53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Drink, Shopping</w:t>
            </w:r>
          </w:p>
        </w:tc>
        <w:tc>
          <w:tcPr>
            <w:tcW w:w="1109" w:type="dxa"/>
          </w:tcPr>
          <w:p w14:paraId="4BBF54FA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583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062BCBA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59313896" w14:textId="77777777" w:rsidR="009837E3" w:rsidRDefault="009837E3" w:rsidP="00513A3F">
            <w:pPr>
              <w:rPr>
                <w:ins w:id="584" w:author="Feras Al-Basha" w:date="2020-11-19T19:43:00Z"/>
                <w:sz w:val="20"/>
                <w:szCs w:val="20"/>
              </w:rPr>
            </w:pPr>
            <w:ins w:id="585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5054A7AF" w14:textId="77777777" w:rsidR="009837E3" w:rsidRDefault="009837E3" w:rsidP="00513A3F">
            <w:pPr>
              <w:rPr>
                <w:ins w:id="586" w:author="Feras Al-Basha" w:date="2020-11-19T19:43:00Z"/>
                <w:sz w:val="20"/>
                <w:szCs w:val="20"/>
              </w:rPr>
            </w:pPr>
            <w:ins w:id="587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5AB1D291" w14:textId="77777777" w:rsidR="009837E3" w:rsidRDefault="009837E3" w:rsidP="00513A3F">
            <w:pPr>
              <w:rPr>
                <w:ins w:id="588" w:author="Feras Al-Basha" w:date="2020-11-19T19:41:00Z"/>
                <w:sz w:val="20"/>
                <w:szCs w:val="20"/>
              </w:rPr>
            </w:pPr>
            <w:ins w:id="589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72E7F763" w14:textId="77777777" w:rsidR="009837E3" w:rsidRDefault="009837E3" w:rsidP="00513A3F">
            <w:pPr>
              <w:rPr>
                <w:sz w:val="20"/>
                <w:szCs w:val="20"/>
              </w:rPr>
            </w:pPr>
            <w:ins w:id="590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634CE2CF" w14:textId="77777777" w:rsidTr="00513A3F">
        <w:trPr>
          <w:jc w:val="center"/>
        </w:trPr>
        <w:tc>
          <w:tcPr>
            <w:tcW w:w="1129" w:type="dxa"/>
            <w:vMerge/>
          </w:tcPr>
          <w:p w14:paraId="58F70A5D" w14:textId="77777777" w:rsidR="009837E3" w:rsidRPr="001913C1" w:rsidRDefault="009837E3" w:rsidP="00513A3F">
            <w:pPr>
              <w:rPr>
                <w:sz w:val="20"/>
                <w:szCs w:val="20"/>
                <w:rPrChange w:id="591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1855773E" w14:textId="77777777" w:rsidR="009837E3" w:rsidRPr="001913C1" w:rsidRDefault="009837E3" w:rsidP="00513A3F">
            <w:pPr>
              <w:rPr>
                <w:sz w:val="20"/>
                <w:szCs w:val="20"/>
                <w:rPrChange w:id="592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1CC36C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Pretzel</w:t>
            </w:r>
          </w:p>
        </w:tc>
        <w:tc>
          <w:tcPr>
            <w:tcW w:w="2073" w:type="dxa"/>
          </w:tcPr>
          <w:p w14:paraId="325D4A8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&amp; Drink, Shopping</w:t>
            </w:r>
          </w:p>
        </w:tc>
        <w:tc>
          <w:tcPr>
            <w:tcW w:w="1109" w:type="dxa"/>
          </w:tcPr>
          <w:p w14:paraId="4001E527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23C0F28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C249AA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7636AED1" w14:textId="77777777" w:rsidTr="00513A3F">
        <w:trPr>
          <w:jc w:val="center"/>
        </w:trPr>
        <w:tc>
          <w:tcPr>
            <w:tcW w:w="1129" w:type="dxa"/>
            <w:vMerge/>
          </w:tcPr>
          <w:p w14:paraId="17A6149D" w14:textId="77777777" w:rsidR="009837E3" w:rsidRPr="001913C1" w:rsidRDefault="009837E3" w:rsidP="00513A3F">
            <w:pPr>
              <w:rPr>
                <w:sz w:val="20"/>
                <w:szCs w:val="20"/>
                <w:rPrChange w:id="59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597196B6" w14:textId="77777777" w:rsidR="009837E3" w:rsidRPr="001913C1" w:rsidRDefault="009837E3" w:rsidP="00513A3F">
            <w:pPr>
              <w:rPr>
                <w:sz w:val="20"/>
                <w:szCs w:val="20"/>
                <w:rPrChange w:id="594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75AFAF7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Snyder’s of Hanover</w:t>
            </w:r>
          </w:p>
        </w:tc>
        <w:tc>
          <w:tcPr>
            <w:tcW w:w="2073" w:type="dxa"/>
          </w:tcPr>
          <w:p w14:paraId="6FEC336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</w:t>
            </w:r>
          </w:p>
        </w:tc>
        <w:tc>
          <w:tcPr>
            <w:tcW w:w="1109" w:type="dxa"/>
          </w:tcPr>
          <w:p w14:paraId="537D3DA7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1043" w:type="dxa"/>
          </w:tcPr>
          <w:p w14:paraId="06B308E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D6992E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7ADCF41" w14:textId="77777777" w:rsidTr="00513A3F">
        <w:trPr>
          <w:jc w:val="center"/>
        </w:trPr>
        <w:tc>
          <w:tcPr>
            <w:tcW w:w="1129" w:type="dxa"/>
            <w:vMerge/>
          </w:tcPr>
          <w:p w14:paraId="2ADD7985" w14:textId="77777777" w:rsidR="009837E3" w:rsidRPr="001913C1" w:rsidRDefault="009837E3" w:rsidP="00513A3F">
            <w:pPr>
              <w:rPr>
                <w:sz w:val="20"/>
                <w:szCs w:val="20"/>
                <w:rPrChange w:id="595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D8BA4E2" w14:textId="77777777" w:rsidR="009837E3" w:rsidRPr="001913C1" w:rsidRDefault="009837E3" w:rsidP="00513A3F">
            <w:pPr>
              <w:rPr>
                <w:sz w:val="20"/>
                <w:szCs w:val="20"/>
                <w:rPrChange w:id="596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4141231B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Rold</w:t>
            </w:r>
            <w:proofErr w:type="spellEnd"/>
            <w:r>
              <w:rPr>
                <w:sz w:val="20"/>
                <w:szCs w:val="20"/>
              </w:rPr>
              <w:t xml:space="preserve"> Gold</w:t>
            </w:r>
          </w:p>
        </w:tc>
        <w:tc>
          <w:tcPr>
            <w:tcW w:w="2073" w:type="dxa"/>
          </w:tcPr>
          <w:p w14:paraId="7AEC94B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6111ABA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7DF440C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E66C55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1DD32317" w14:textId="77777777" w:rsidTr="00513A3F">
        <w:trPr>
          <w:jc w:val="center"/>
        </w:trPr>
        <w:tc>
          <w:tcPr>
            <w:tcW w:w="1129" w:type="dxa"/>
            <w:vMerge/>
          </w:tcPr>
          <w:p w14:paraId="11F4EE59" w14:textId="77777777" w:rsidR="009837E3" w:rsidRPr="001913C1" w:rsidRDefault="009837E3" w:rsidP="00513A3F">
            <w:pPr>
              <w:rPr>
                <w:sz w:val="20"/>
                <w:szCs w:val="20"/>
                <w:rPrChange w:id="597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7C6877DD" w14:textId="77777777" w:rsidR="009837E3" w:rsidRPr="001913C1" w:rsidRDefault="009837E3" w:rsidP="00513A3F">
            <w:pPr>
              <w:rPr>
                <w:sz w:val="20"/>
                <w:szCs w:val="20"/>
                <w:rPrChange w:id="598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4ECB479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Frito-Lay</w:t>
            </w:r>
          </w:p>
        </w:tc>
        <w:tc>
          <w:tcPr>
            <w:tcW w:w="2073" w:type="dxa"/>
          </w:tcPr>
          <w:p w14:paraId="6785E0F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Drink, Shopping</w:t>
            </w:r>
          </w:p>
        </w:tc>
        <w:tc>
          <w:tcPr>
            <w:tcW w:w="1109" w:type="dxa"/>
          </w:tcPr>
          <w:p w14:paraId="16153D2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Company</w:t>
            </w:r>
          </w:p>
        </w:tc>
        <w:tc>
          <w:tcPr>
            <w:tcW w:w="1043" w:type="dxa"/>
          </w:tcPr>
          <w:p w14:paraId="47D7C29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B50978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8517DD0" w14:textId="77777777" w:rsidTr="00513A3F">
        <w:trPr>
          <w:jc w:val="center"/>
        </w:trPr>
        <w:tc>
          <w:tcPr>
            <w:tcW w:w="1129" w:type="dxa"/>
            <w:vMerge/>
          </w:tcPr>
          <w:p w14:paraId="47F5F08A" w14:textId="77777777" w:rsidR="009837E3" w:rsidRPr="001913C1" w:rsidRDefault="009837E3" w:rsidP="00513A3F">
            <w:pPr>
              <w:rPr>
                <w:sz w:val="20"/>
                <w:szCs w:val="20"/>
                <w:rPrChange w:id="599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4119A70A" w14:textId="77777777" w:rsidR="009837E3" w:rsidRPr="001913C1" w:rsidRDefault="009837E3" w:rsidP="00513A3F">
            <w:pPr>
              <w:rPr>
                <w:sz w:val="20"/>
                <w:szCs w:val="20"/>
                <w:rPrChange w:id="60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1029FA5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PepsiCo</w:t>
            </w:r>
          </w:p>
        </w:tc>
        <w:tc>
          <w:tcPr>
            <w:tcW w:w="2073" w:type="dxa"/>
          </w:tcPr>
          <w:p w14:paraId="3576591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Drink, Shopping</w:t>
            </w:r>
          </w:p>
        </w:tc>
        <w:tc>
          <w:tcPr>
            <w:tcW w:w="1109" w:type="dxa"/>
          </w:tcPr>
          <w:p w14:paraId="18448DA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Company</w:t>
            </w:r>
          </w:p>
        </w:tc>
        <w:tc>
          <w:tcPr>
            <w:tcW w:w="1043" w:type="dxa"/>
          </w:tcPr>
          <w:p w14:paraId="18FA8E98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5F3D11AB" w14:textId="77777777" w:rsidR="009837E3" w:rsidRDefault="009837E3" w:rsidP="00513A3F">
            <w:pPr>
              <w:rPr>
                <w:ins w:id="601" w:author="Feras Al-Basha" w:date="2020-11-19T19:43:00Z"/>
                <w:sz w:val="20"/>
                <w:szCs w:val="20"/>
              </w:rPr>
            </w:pPr>
            <w:ins w:id="602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44DBACA8" w14:textId="77777777" w:rsidR="009837E3" w:rsidRDefault="009837E3" w:rsidP="00513A3F">
            <w:pPr>
              <w:rPr>
                <w:ins w:id="603" w:author="Feras Al-Basha" w:date="2020-11-19T19:43:00Z"/>
                <w:sz w:val="20"/>
                <w:szCs w:val="20"/>
              </w:rPr>
            </w:pPr>
            <w:ins w:id="604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3A7B7336" w14:textId="77777777" w:rsidR="009837E3" w:rsidRDefault="009837E3" w:rsidP="00513A3F">
            <w:pPr>
              <w:rPr>
                <w:ins w:id="605" w:author="Feras Al-Basha" w:date="2020-11-19T19:41:00Z"/>
                <w:sz w:val="20"/>
                <w:szCs w:val="20"/>
              </w:rPr>
            </w:pPr>
            <w:ins w:id="606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2CFFB1B7" w14:textId="77777777" w:rsidR="009837E3" w:rsidRDefault="009837E3" w:rsidP="00513A3F">
            <w:pPr>
              <w:rPr>
                <w:sz w:val="20"/>
                <w:szCs w:val="20"/>
              </w:rPr>
            </w:pPr>
            <w:ins w:id="607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214864E9" w14:textId="77777777" w:rsidTr="00513A3F">
        <w:trPr>
          <w:jc w:val="center"/>
        </w:trPr>
        <w:tc>
          <w:tcPr>
            <w:tcW w:w="1129" w:type="dxa"/>
            <w:vMerge/>
          </w:tcPr>
          <w:p w14:paraId="19548795" w14:textId="77777777" w:rsidR="009837E3" w:rsidRPr="001913C1" w:rsidRDefault="009837E3" w:rsidP="00513A3F">
            <w:pPr>
              <w:rPr>
                <w:sz w:val="20"/>
                <w:szCs w:val="20"/>
                <w:rPrChange w:id="608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5AE20BA3" w14:textId="77777777" w:rsidR="009837E3" w:rsidRPr="001913C1" w:rsidRDefault="009837E3" w:rsidP="00513A3F">
            <w:pPr>
              <w:rPr>
                <w:sz w:val="20"/>
                <w:szCs w:val="20"/>
                <w:rPrChange w:id="609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CE54202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Utz Quality Foods</w:t>
            </w:r>
          </w:p>
        </w:tc>
        <w:tc>
          <w:tcPr>
            <w:tcW w:w="2073" w:type="dxa"/>
          </w:tcPr>
          <w:p w14:paraId="72221FB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</w:t>
            </w:r>
          </w:p>
        </w:tc>
        <w:tc>
          <w:tcPr>
            <w:tcW w:w="1109" w:type="dxa"/>
          </w:tcPr>
          <w:p w14:paraId="22288DC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1043" w:type="dxa"/>
          </w:tcPr>
          <w:p w14:paraId="08D39F0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987941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20699D11" w14:textId="77777777" w:rsidTr="00513A3F">
        <w:trPr>
          <w:jc w:val="center"/>
        </w:trPr>
        <w:tc>
          <w:tcPr>
            <w:tcW w:w="1129" w:type="dxa"/>
            <w:vMerge/>
          </w:tcPr>
          <w:p w14:paraId="71540779" w14:textId="77777777" w:rsidR="009837E3" w:rsidRPr="001913C1" w:rsidRDefault="009837E3" w:rsidP="00513A3F">
            <w:pPr>
              <w:rPr>
                <w:sz w:val="20"/>
                <w:szCs w:val="20"/>
                <w:rPrChange w:id="61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3FAF9C13" w14:textId="77777777" w:rsidR="009837E3" w:rsidRPr="001913C1" w:rsidRDefault="009837E3" w:rsidP="00513A3F">
            <w:pPr>
              <w:rPr>
                <w:sz w:val="20"/>
                <w:szCs w:val="20"/>
                <w:rPrChange w:id="611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4F036D2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Nestle </w:t>
            </w:r>
          </w:p>
        </w:tc>
        <w:tc>
          <w:tcPr>
            <w:tcW w:w="2073" w:type="dxa"/>
          </w:tcPr>
          <w:p w14:paraId="517E57D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Drinks, Shopping</w:t>
            </w:r>
          </w:p>
        </w:tc>
        <w:tc>
          <w:tcPr>
            <w:tcW w:w="1109" w:type="dxa"/>
          </w:tcPr>
          <w:p w14:paraId="76FDA10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Company</w:t>
            </w:r>
          </w:p>
        </w:tc>
        <w:tc>
          <w:tcPr>
            <w:tcW w:w="1043" w:type="dxa"/>
          </w:tcPr>
          <w:p w14:paraId="7B18AC3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7C94A0A9" w14:textId="77777777" w:rsidR="009837E3" w:rsidRDefault="009837E3" w:rsidP="00513A3F">
            <w:pPr>
              <w:rPr>
                <w:ins w:id="612" w:author="Feras Al-Basha" w:date="2020-11-19T19:43:00Z"/>
                <w:sz w:val="20"/>
                <w:szCs w:val="20"/>
              </w:rPr>
            </w:pPr>
            <w:ins w:id="613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6CE46103" w14:textId="77777777" w:rsidR="009837E3" w:rsidRDefault="009837E3" w:rsidP="00513A3F">
            <w:pPr>
              <w:rPr>
                <w:ins w:id="614" w:author="Feras Al-Basha" w:date="2020-11-19T19:43:00Z"/>
                <w:sz w:val="20"/>
                <w:szCs w:val="20"/>
              </w:rPr>
            </w:pPr>
            <w:ins w:id="615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106AA668" w14:textId="77777777" w:rsidR="009837E3" w:rsidRDefault="009837E3" w:rsidP="00513A3F">
            <w:pPr>
              <w:rPr>
                <w:ins w:id="616" w:author="Feras Al-Basha" w:date="2020-11-19T19:41:00Z"/>
                <w:sz w:val="20"/>
                <w:szCs w:val="20"/>
              </w:rPr>
            </w:pPr>
            <w:ins w:id="617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667E9010" w14:textId="77777777" w:rsidR="009837E3" w:rsidRDefault="009837E3" w:rsidP="00513A3F">
            <w:pPr>
              <w:rPr>
                <w:sz w:val="20"/>
                <w:szCs w:val="20"/>
              </w:rPr>
            </w:pPr>
            <w:ins w:id="618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1B3F52AC" w14:textId="77777777" w:rsidTr="00513A3F">
        <w:trPr>
          <w:jc w:val="center"/>
        </w:trPr>
        <w:tc>
          <w:tcPr>
            <w:tcW w:w="1129" w:type="dxa"/>
            <w:vMerge/>
          </w:tcPr>
          <w:p w14:paraId="0EBB5432" w14:textId="77777777" w:rsidR="009837E3" w:rsidRPr="001913C1" w:rsidRDefault="009837E3" w:rsidP="00513A3F">
            <w:pPr>
              <w:rPr>
                <w:sz w:val="20"/>
                <w:szCs w:val="20"/>
                <w:rPrChange w:id="619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4399AC6C" w14:textId="77777777" w:rsidR="009837E3" w:rsidRPr="001913C1" w:rsidRDefault="009837E3" w:rsidP="00513A3F">
            <w:pPr>
              <w:rPr>
                <w:sz w:val="20"/>
                <w:szCs w:val="20"/>
                <w:rPrChange w:id="62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79789627" w14:textId="77777777" w:rsidR="009837E3" w:rsidRPr="005D0334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Herrs</w:t>
            </w:r>
            <w:proofErr w:type="spellEnd"/>
          </w:p>
        </w:tc>
        <w:tc>
          <w:tcPr>
            <w:tcW w:w="2073" w:type="dxa"/>
          </w:tcPr>
          <w:p w14:paraId="22255E1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&amp; Drink</w:t>
            </w:r>
          </w:p>
        </w:tc>
        <w:tc>
          <w:tcPr>
            <w:tcW w:w="1109" w:type="dxa"/>
          </w:tcPr>
          <w:p w14:paraId="0E975F04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21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024DAF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00F03C2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6880886" w14:textId="77777777" w:rsidTr="00513A3F">
        <w:trPr>
          <w:jc w:val="center"/>
        </w:trPr>
        <w:tc>
          <w:tcPr>
            <w:tcW w:w="1129" w:type="dxa"/>
            <w:vMerge/>
          </w:tcPr>
          <w:p w14:paraId="6753490E" w14:textId="77777777" w:rsidR="009837E3" w:rsidRPr="001913C1" w:rsidRDefault="009837E3" w:rsidP="00513A3F">
            <w:pPr>
              <w:rPr>
                <w:sz w:val="20"/>
                <w:szCs w:val="20"/>
                <w:rPrChange w:id="622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12688C0" w14:textId="77777777" w:rsidR="009837E3" w:rsidRPr="001913C1" w:rsidRDefault="009837E3" w:rsidP="00513A3F">
            <w:pPr>
              <w:rPr>
                <w:sz w:val="20"/>
                <w:szCs w:val="20"/>
                <w:rPrChange w:id="62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3E58E3B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Philly Pretzel Factory</w:t>
            </w:r>
          </w:p>
        </w:tc>
        <w:tc>
          <w:tcPr>
            <w:tcW w:w="2073" w:type="dxa"/>
          </w:tcPr>
          <w:p w14:paraId="73241B7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4B3EE745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473B14B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4096715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929E49B" w14:textId="77777777" w:rsidTr="00513A3F">
        <w:trPr>
          <w:jc w:val="center"/>
        </w:trPr>
        <w:tc>
          <w:tcPr>
            <w:tcW w:w="1129" w:type="dxa"/>
            <w:vMerge/>
          </w:tcPr>
          <w:p w14:paraId="0BBBF3AB" w14:textId="77777777" w:rsidR="009837E3" w:rsidRPr="001913C1" w:rsidRDefault="009837E3" w:rsidP="00513A3F">
            <w:pPr>
              <w:rPr>
                <w:sz w:val="20"/>
                <w:szCs w:val="20"/>
                <w:rPrChange w:id="624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447FABAE" w14:textId="77777777" w:rsidR="009837E3" w:rsidRPr="001913C1" w:rsidRDefault="009837E3" w:rsidP="00513A3F">
            <w:pPr>
              <w:rPr>
                <w:sz w:val="20"/>
                <w:szCs w:val="20"/>
                <w:rPrChange w:id="625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70EA13C4" w14:textId="77777777" w:rsidR="009837E3" w:rsidRDefault="009837E3" w:rsidP="00513A3F">
            <w:pPr>
              <w:rPr>
                <w:sz w:val="20"/>
                <w:szCs w:val="20"/>
              </w:rPr>
            </w:pPr>
            <w:r w:rsidRPr="005D0334">
              <w:rPr>
                <w:sz w:val="20"/>
                <w:szCs w:val="20"/>
              </w:rPr>
              <w:t>chocolate pretzel</w:t>
            </w:r>
          </w:p>
        </w:tc>
        <w:tc>
          <w:tcPr>
            <w:tcW w:w="2073" w:type="dxa"/>
          </w:tcPr>
          <w:p w14:paraId="5F05331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658536E4" w14:textId="77777777" w:rsidR="009837E3" w:rsidRDefault="009837E3" w:rsidP="00513A3F">
            <w:pPr>
              <w:rPr>
                <w:sz w:val="20"/>
                <w:szCs w:val="20"/>
              </w:rPr>
            </w:pPr>
            <w:ins w:id="626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4297C49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535E713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44D56538" w14:textId="77777777" w:rsidTr="00513A3F">
        <w:trPr>
          <w:jc w:val="center"/>
        </w:trPr>
        <w:tc>
          <w:tcPr>
            <w:tcW w:w="1129" w:type="dxa"/>
            <w:vMerge/>
          </w:tcPr>
          <w:p w14:paraId="0733ECCC" w14:textId="77777777" w:rsidR="009837E3" w:rsidRPr="001913C1" w:rsidRDefault="009837E3" w:rsidP="00513A3F">
            <w:pPr>
              <w:rPr>
                <w:sz w:val="20"/>
                <w:szCs w:val="20"/>
                <w:rPrChange w:id="627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6E100375" w14:textId="77777777" w:rsidR="009837E3" w:rsidRPr="001913C1" w:rsidRDefault="009837E3" w:rsidP="00513A3F">
            <w:pPr>
              <w:rPr>
                <w:sz w:val="20"/>
                <w:szCs w:val="20"/>
                <w:rPrChange w:id="628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776185EE" w14:textId="77777777" w:rsidR="009837E3" w:rsidRPr="005D033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pretzels</w:t>
            </w:r>
          </w:p>
        </w:tc>
        <w:tc>
          <w:tcPr>
            <w:tcW w:w="2073" w:type="dxa"/>
          </w:tcPr>
          <w:p w14:paraId="735BE0F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&amp; Drinks</w:t>
            </w:r>
          </w:p>
        </w:tc>
        <w:tc>
          <w:tcPr>
            <w:tcW w:w="1109" w:type="dxa"/>
          </w:tcPr>
          <w:p w14:paraId="26D3288C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29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0DC7463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0DDB78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4F81EB69" w14:textId="77777777" w:rsidTr="00513A3F">
        <w:trPr>
          <w:jc w:val="center"/>
        </w:trPr>
        <w:tc>
          <w:tcPr>
            <w:tcW w:w="1129" w:type="dxa"/>
            <w:vMerge/>
          </w:tcPr>
          <w:p w14:paraId="4998E644" w14:textId="77777777" w:rsidR="009837E3" w:rsidRPr="001913C1" w:rsidRDefault="009837E3" w:rsidP="00513A3F">
            <w:pPr>
              <w:rPr>
                <w:sz w:val="20"/>
                <w:szCs w:val="20"/>
                <w:rPrChange w:id="63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9C69F24" w14:textId="77777777" w:rsidR="009837E3" w:rsidRPr="001913C1" w:rsidRDefault="009837E3" w:rsidP="00513A3F">
            <w:pPr>
              <w:rPr>
                <w:sz w:val="20"/>
                <w:szCs w:val="20"/>
                <w:rPrChange w:id="631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3D3D2C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Snack</w:t>
            </w:r>
          </w:p>
        </w:tc>
        <w:tc>
          <w:tcPr>
            <w:tcW w:w="2073" w:type="dxa"/>
          </w:tcPr>
          <w:p w14:paraId="104A576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</w:t>
            </w:r>
          </w:p>
        </w:tc>
        <w:tc>
          <w:tcPr>
            <w:tcW w:w="1109" w:type="dxa"/>
          </w:tcPr>
          <w:p w14:paraId="0F076029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</w:t>
            </w:r>
          </w:p>
        </w:tc>
        <w:tc>
          <w:tcPr>
            <w:tcW w:w="1043" w:type="dxa"/>
          </w:tcPr>
          <w:p w14:paraId="2900CDA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EDE417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3B4FD4B2" w14:textId="77777777" w:rsidTr="00513A3F">
        <w:trPr>
          <w:jc w:val="center"/>
        </w:trPr>
        <w:tc>
          <w:tcPr>
            <w:tcW w:w="1129" w:type="dxa"/>
            <w:vMerge/>
          </w:tcPr>
          <w:p w14:paraId="4631070B" w14:textId="77777777" w:rsidR="009837E3" w:rsidRPr="001913C1" w:rsidRDefault="009837E3" w:rsidP="00513A3F">
            <w:pPr>
              <w:rPr>
                <w:sz w:val="20"/>
                <w:szCs w:val="20"/>
                <w:rPrChange w:id="632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61E7FA0D" w14:textId="77777777" w:rsidR="009837E3" w:rsidRPr="001913C1" w:rsidRDefault="009837E3" w:rsidP="00513A3F">
            <w:pPr>
              <w:rPr>
                <w:sz w:val="20"/>
                <w:szCs w:val="20"/>
                <w:rPrChange w:id="63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1B70A263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SuperPretzel</w:t>
            </w:r>
            <w:proofErr w:type="spellEnd"/>
          </w:p>
        </w:tc>
        <w:tc>
          <w:tcPr>
            <w:tcW w:w="2073" w:type="dxa"/>
          </w:tcPr>
          <w:p w14:paraId="4B12656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1BC8745D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7424CEC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431C9A1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5FD0A0F" w14:textId="77777777" w:rsidTr="00513A3F">
        <w:trPr>
          <w:jc w:val="center"/>
        </w:trPr>
        <w:tc>
          <w:tcPr>
            <w:tcW w:w="1129" w:type="dxa"/>
            <w:vMerge/>
          </w:tcPr>
          <w:p w14:paraId="009F8BEE" w14:textId="77777777" w:rsidR="009837E3" w:rsidRPr="001913C1" w:rsidRDefault="009837E3" w:rsidP="00513A3F">
            <w:pPr>
              <w:rPr>
                <w:sz w:val="20"/>
                <w:szCs w:val="20"/>
                <w:rPrChange w:id="634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3C7E615" w14:textId="77777777" w:rsidR="009837E3" w:rsidRPr="001913C1" w:rsidRDefault="009837E3" w:rsidP="00513A3F">
            <w:pPr>
              <w:rPr>
                <w:sz w:val="20"/>
                <w:szCs w:val="20"/>
                <w:rPrChange w:id="635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6D2651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Pretzel Nutrition</w:t>
            </w:r>
          </w:p>
        </w:tc>
        <w:tc>
          <w:tcPr>
            <w:tcW w:w="2073" w:type="dxa"/>
          </w:tcPr>
          <w:p w14:paraId="707CB77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7B97532A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36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775E6F4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7CE1300B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1F2042C" w14:textId="77777777" w:rsidTr="00513A3F">
        <w:trPr>
          <w:jc w:val="center"/>
        </w:trPr>
        <w:tc>
          <w:tcPr>
            <w:tcW w:w="1129" w:type="dxa"/>
            <w:vMerge/>
          </w:tcPr>
          <w:p w14:paraId="3777C93A" w14:textId="77777777" w:rsidR="009837E3" w:rsidRPr="001913C1" w:rsidRDefault="009837E3" w:rsidP="00513A3F">
            <w:pPr>
              <w:rPr>
                <w:sz w:val="20"/>
                <w:szCs w:val="20"/>
                <w:rPrChange w:id="637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96F7F81" w14:textId="77777777" w:rsidR="009837E3" w:rsidRPr="001913C1" w:rsidRDefault="009837E3" w:rsidP="00513A3F">
            <w:pPr>
              <w:rPr>
                <w:sz w:val="20"/>
                <w:szCs w:val="20"/>
                <w:rPrChange w:id="638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157B2BA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Pretzel coupons</w:t>
            </w:r>
          </w:p>
        </w:tc>
        <w:tc>
          <w:tcPr>
            <w:tcW w:w="2073" w:type="dxa"/>
          </w:tcPr>
          <w:p w14:paraId="3145F9C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648B76BE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39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5574D1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1360F34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2223C8EF" w14:textId="77777777" w:rsidTr="00513A3F">
        <w:trPr>
          <w:cantSplit/>
          <w:trHeight w:val="426"/>
          <w:jc w:val="center"/>
        </w:trPr>
        <w:tc>
          <w:tcPr>
            <w:tcW w:w="1129" w:type="dxa"/>
            <w:vMerge w:val="restart"/>
            <w:textDirection w:val="btLr"/>
          </w:tcPr>
          <w:p w14:paraId="1C96F45D" w14:textId="77777777" w:rsidR="009837E3" w:rsidRPr="001B5916" w:rsidRDefault="009837E3" w:rsidP="00513A3F">
            <w:pPr>
              <w:ind w:left="113" w:right="113"/>
              <w:jc w:val="center"/>
              <w:rPr>
                <w:ins w:id="640" w:author="Feras Al-Basha" w:date="2020-11-14T13:50:00Z"/>
                <w:sz w:val="32"/>
                <w:szCs w:val="32"/>
                <w:rPrChange w:id="641" w:author="Feras Al-Basha" w:date="2020-11-19T19:14:00Z">
                  <w:rPr>
                    <w:ins w:id="642" w:author="Feras Al-Basha" w:date="2020-11-14T13:50:00Z"/>
                    <w:sz w:val="20"/>
                    <w:szCs w:val="18"/>
                  </w:rPr>
                </w:rPrChange>
              </w:rPr>
            </w:pPr>
            <w:r>
              <w:rPr>
                <w:sz w:val="32"/>
                <w:szCs w:val="32"/>
              </w:rPr>
              <w:t>Frozen Pizza</w:t>
            </w:r>
          </w:p>
          <w:p w14:paraId="6629483C" w14:textId="77777777" w:rsidR="009837E3" w:rsidRPr="001913C1" w:rsidRDefault="009837E3" w:rsidP="00513A3F">
            <w:pPr>
              <w:ind w:left="113" w:right="113"/>
              <w:rPr>
                <w:sz w:val="20"/>
                <w:szCs w:val="20"/>
                <w:rPrChange w:id="64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 w:val="restart"/>
          </w:tcPr>
          <w:p w14:paraId="58C50554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TombStone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196A5810" w14:textId="77777777" w:rsidR="009837E3" w:rsidRPr="00F505F9" w:rsidRDefault="009837E3" w:rsidP="00513A3F">
            <w:pPr>
              <w:rPr>
                <w:sz w:val="20"/>
                <w:szCs w:val="20"/>
              </w:rPr>
            </w:pPr>
            <w:proofErr w:type="spellStart"/>
            <w:r w:rsidRPr="00F505F9">
              <w:rPr>
                <w:sz w:val="20"/>
                <w:szCs w:val="20"/>
              </w:rPr>
              <w:t>DiGiorno</w:t>
            </w:r>
            <w:proofErr w:type="spellEnd"/>
            <w:r w:rsidRPr="00F505F9">
              <w:rPr>
                <w:sz w:val="20"/>
                <w:szCs w:val="20"/>
              </w:rPr>
              <w:t xml:space="preserve"> Pepperoni Pizza</w:t>
            </w:r>
          </w:p>
        </w:tc>
        <w:tc>
          <w:tcPr>
            <w:tcW w:w="1688" w:type="dxa"/>
          </w:tcPr>
          <w:p w14:paraId="1FC10A8C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 w:rsidRPr="00B7481D">
              <w:rPr>
                <w:sz w:val="20"/>
                <w:szCs w:val="20"/>
              </w:rPr>
              <w:t>DiGiorno</w:t>
            </w:r>
            <w:proofErr w:type="spellEnd"/>
            <w:r w:rsidRPr="00B7481D">
              <w:rPr>
                <w:sz w:val="20"/>
                <w:szCs w:val="20"/>
              </w:rPr>
              <w:t xml:space="preserve"> Pizza</w:t>
            </w:r>
          </w:p>
        </w:tc>
        <w:tc>
          <w:tcPr>
            <w:tcW w:w="2073" w:type="dxa"/>
          </w:tcPr>
          <w:p w14:paraId="4BBE6132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Drinks, Shopping</w:t>
            </w:r>
          </w:p>
        </w:tc>
        <w:tc>
          <w:tcPr>
            <w:tcW w:w="1109" w:type="dxa"/>
          </w:tcPr>
          <w:p w14:paraId="61A387D0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44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99E2FC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249C7AE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2F3C77A8" w14:textId="77777777" w:rsidTr="00513A3F">
        <w:trPr>
          <w:jc w:val="center"/>
        </w:trPr>
        <w:tc>
          <w:tcPr>
            <w:tcW w:w="1129" w:type="dxa"/>
            <w:vMerge/>
          </w:tcPr>
          <w:p w14:paraId="51E04A92" w14:textId="77777777" w:rsidR="009837E3" w:rsidRPr="001913C1" w:rsidRDefault="009837E3" w:rsidP="00513A3F">
            <w:pPr>
              <w:rPr>
                <w:sz w:val="20"/>
                <w:szCs w:val="20"/>
                <w:rPrChange w:id="645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2499A366" w14:textId="77777777" w:rsidR="009837E3" w:rsidRPr="001913C1" w:rsidRDefault="009837E3" w:rsidP="00513A3F">
            <w:pPr>
              <w:rPr>
                <w:sz w:val="20"/>
                <w:szCs w:val="20"/>
                <w:rPrChange w:id="646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351E4A29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 w:rsidRPr="00B7481D">
              <w:rPr>
                <w:sz w:val="20"/>
                <w:szCs w:val="20"/>
              </w:rPr>
              <w:t>DiGiorno</w:t>
            </w:r>
            <w:proofErr w:type="spellEnd"/>
          </w:p>
        </w:tc>
        <w:tc>
          <w:tcPr>
            <w:tcW w:w="2073" w:type="dxa"/>
          </w:tcPr>
          <w:p w14:paraId="660FD30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Drinks, Shopping</w:t>
            </w:r>
          </w:p>
        </w:tc>
        <w:tc>
          <w:tcPr>
            <w:tcW w:w="1109" w:type="dxa"/>
          </w:tcPr>
          <w:p w14:paraId="081F55A4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35251A7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6B762A2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F2E7E5B" w14:textId="77777777" w:rsidTr="00513A3F">
        <w:trPr>
          <w:jc w:val="center"/>
        </w:trPr>
        <w:tc>
          <w:tcPr>
            <w:tcW w:w="1129" w:type="dxa"/>
            <w:vMerge/>
          </w:tcPr>
          <w:p w14:paraId="3DC73F2C" w14:textId="77777777" w:rsidR="009837E3" w:rsidRPr="001913C1" w:rsidRDefault="009837E3" w:rsidP="00513A3F">
            <w:pPr>
              <w:rPr>
                <w:sz w:val="20"/>
                <w:szCs w:val="20"/>
                <w:rPrChange w:id="647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1FCF5E57" w14:textId="77777777" w:rsidR="009837E3" w:rsidRPr="001913C1" w:rsidRDefault="009837E3" w:rsidP="00513A3F">
            <w:pPr>
              <w:rPr>
                <w:sz w:val="20"/>
                <w:szCs w:val="20"/>
                <w:rPrChange w:id="648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716303E6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Digiorno</w:t>
            </w:r>
            <w:proofErr w:type="spellEnd"/>
            <w:r>
              <w:rPr>
                <w:sz w:val="20"/>
                <w:szCs w:val="20"/>
              </w:rPr>
              <w:t xml:space="preserve"> pizza coupons</w:t>
            </w:r>
          </w:p>
        </w:tc>
        <w:tc>
          <w:tcPr>
            <w:tcW w:w="2073" w:type="dxa"/>
          </w:tcPr>
          <w:p w14:paraId="7E9975A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Shopping</w:t>
            </w:r>
          </w:p>
        </w:tc>
        <w:tc>
          <w:tcPr>
            <w:tcW w:w="1109" w:type="dxa"/>
          </w:tcPr>
          <w:p w14:paraId="60438579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49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19644BE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7C0815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1267224F" w14:textId="77777777" w:rsidTr="00513A3F">
        <w:trPr>
          <w:jc w:val="center"/>
        </w:trPr>
        <w:tc>
          <w:tcPr>
            <w:tcW w:w="1129" w:type="dxa"/>
            <w:vMerge/>
          </w:tcPr>
          <w:p w14:paraId="65B25926" w14:textId="77777777" w:rsidR="009837E3" w:rsidRPr="001913C1" w:rsidRDefault="009837E3" w:rsidP="00513A3F">
            <w:pPr>
              <w:rPr>
                <w:sz w:val="20"/>
                <w:szCs w:val="20"/>
                <w:rPrChange w:id="65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612FCD2" w14:textId="77777777" w:rsidR="009837E3" w:rsidRPr="001913C1" w:rsidRDefault="009837E3" w:rsidP="00513A3F">
            <w:pPr>
              <w:rPr>
                <w:sz w:val="20"/>
                <w:szCs w:val="20"/>
                <w:rPrChange w:id="651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179BAF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Tombstone pizza</w:t>
            </w:r>
          </w:p>
        </w:tc>
        <w:tc>
          <w:tcPr>
            <w:tcW w:w="2073" w:type="dxa"/>
          </w:tcPr>
          <w:p w14:paraId="5607465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Shopping</w:t>
            </w:r>
          </w:p>
        </w:tc>
        <w:tc>
          <w:tcPr>
            <w:tcW w:w="1109" w:type="dxa"/>
          </w:tcPr>
          <w:p w14:paraId="7021530F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52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497C6B2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45275EA8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33059D79" w14:textId="77777777" w:rsidTr="00513A3F">
        <w:trPr>
          <w:jc w:val="center"/>
        </w:trPr>
        <w:tc>
          <w:tcPr>
            <w:tcW w:w="1129" w:type="dxa"/>
            <w:vMerge/>
          </w:tcPr>
          <w:p w14:paraId="199BEAEC" w14:textId="77777777" w:rsidR="009837E3" w:rsidRPr="001913C1" w:rsidRDefault="009837E3" w:rsidP="00513A3F">
            <w:pPr>
              <w:rPr>
                <w:sz w:val="20"/>
                <w:szCs w:val="20"/>
                <w:rPrChange w:id="65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0D901862" w14:textId="77777777" w:rsidR="009837E3" w:rsidRPr="001913C1" w:rsidRDefault="009837E3" w:rsidP="00513A3F">
            <w:pPr>
              <w:rPr>
                <w:sz w:val="20"/>
                <w:szCs w:val="20"/>
                <w:rPrChange w:id="654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6C04275D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Totinos</w:t>
            </w:r>
            <w:proofErr w:type="spellEnd"/>
            <w:r>
              <w:rPr>
                <w:sz w:val="20"/>
                <w:szCs w:val="20"/>
              </w:rPr>
              <w:t xml:space="preserve"> pizza</w:t>
            </w:r>
          </w:p>
        </w:tc>
        <w:tc>
          <w:tcPr>
            <w:tcW w:w="2073" w:type="dxa"/>
          </w:tcPr>
          <w:p w14:paraId="76670AB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6A1369CB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55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05CE841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5EAD223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0921DD5C" w14:textId="77777777" w:rsidTr="00513A3F">
        <w:trPr>
          <w:jc w:val="center"/>
        </w:trPr>
        <w:tc>
          <w:tcPr>
            <w:tcW w:w="1129" w:type="dxa"/>
            <w:vMerge/>
          </w:tcPr>
          <w:p w14:paraId="79770578" w14:textId="77777777" w:rsidR="009837E3" w:rsidRPr="001913C1" w:rsidRDefault="009837E3" w:rsidP="00513A3F">
            <w:pPr>
              <w:rPr>
                <w:sz w:val="20"/>
                <w:szCs w:val="20"/>
                <w:rPrChange w:id="656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6619B69E" w14:textId="77777777" w:rsidR="009837E3" w:rsidRPr="001913C1" w:rsidRDefault="009837E3" w:rsidP="00513A3F">
            <w:pPr>
              <w:rPr>
                <w:sz w:val="20"/>
                <w:szCs w:val="20"/>
                <w:rPrChange w:id="657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037FA624" w14:textId="77777777" w:rsidR="009837E3" w:rsidRDefault="009837E3" w:rsidP="00513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Tonys</w:t>
            </w:r>
            <w:proofErr w:type="spellEnd"/>
            <w:r>
              <w:rPr>
                <w:sz w:val="20"/>
                <w:szCs w:val="20"/>
              </w:rPr>
              <w:t xml:space="preserve"> pizza</w:t>
            </w:r>
          </w:p>
        </w:tc>
        <w:tc>
          <w:tcPr>
            <w:tcW w:w="2073" w:type="dxa"/>
          </w:tcPr>
          <w:p w14:paraId="5315654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</w:t>
            </w:r>
          </w:p>
        </w:tc>
        <w:tc>
          <w:tcPr>
            <w:tcW w:w="1109" w:type="dxa"/>
          </w:tcPr>
          <w:p w14:paraId="76DB4974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58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59DE03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24AFD8E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785F59A5" w14:textId="77777777" w:rsidTr="00513A3F">
        <w:trPr>
          <w:jc w:val="center"/>
        </w:trPr>
        <w:tc>
          <w:tcPr>
            <w:tcW w:w="1129" w:type="dxa"/>
            <w:vMerge/>
          </w:tcPr>
          <w:p w14:paraId="7335BD0E" w14:textId="77777777" w:rsidR="009837E3" w:rsidRPr="001913C1" w:rsidRDefault="009837E3" w:rsidP="00513A3F">
            <w:pPr>
              <w:rPr>
                <w:sz w:val="20"/>
                <w:szCs w:val="20"/>
                <w:rPrChange w:id="659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6FA2A97C" w14:textId="77777777" w:rsidR="009837E3" w:rsidRPr="001913C1" w:rsidRDefault="009837E3" w:rsidP="00513A3F">
            <w:pPr>
              <w:rPr>
                <w:sz w:val="20"/>
                <w:szCs w:val="20"/>
                <w:rPrChange w:id="660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4E4CED5C" w14:textId="77777777" w:rsidR="009837E3" w:rsidRDefault="009837E3" w:rsidP="00513A3F">
            <w:pPr>
              <w:rPr>
                <w:sz w:val="20"/>
                <w:szCs w:val="20"/>
              </w:rPr>
            </w:pPr>
            <w:r w:rsidRPr="00DF6A86">
              <w:rPr>
                <w:sz w:val="20"/>
                <w:szCs w:val="20"/>
              </w:rPr>
              <w:t>Red Baron</w:t>
            </w:r>
            <w:r>
              <w:rPr>
                <w:sz w:val="20"/>
                <w:szCs w:val="20"/>
              </w:rPr>
              <w:t xml:space="preserve"> p</w:t>
            </w:r>
            <w:r w:rsidRPr="00DF6A86">
              <w:rPr>
                <w:sz w:val="20"/>
                <w:szCs w:val="20"/>
              </w:rPr>
              <w:t>izza</w:t>
            </w:r>
          </w:p>
        </w:tc>
        <w:tc>
          <w:tcPr>
            <w:tcW w:w="2073" w:type="dxa"/>
          </w:tcPr>
          <w:p w14:paraId="783AD13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</w:t>
            </w:r>
          </w:p>
        </w:tc>
        <w:tc>
          <w:tcPr>
            <w:tcW w:w="1109" w:type="dxa"/>
          </w:tcPr>
          <w:p w14:paraId="037A03CE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61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7AF0A60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7D1DB96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7400DC08" w14:textId="77777777" w:rsidTr="00513A3F">
        <w:trPr>
          <w:jc w:val="center"/>
        </w:trPr>
        <w:tc>
          <w:tcPr>
            <w:tcW w:w="1129" w:type="dxa"/>
            <w:vMerge/>
          </w:tcPr>
          <w:p w14:paraId="7CFF010E" w14:textId="77777777" w:rsidR="009837E3" w:rsidRPr="001913C1" w:rsidRDefault="009837E3" w:rsidP="00513A3F">
            <w:pPr>
              <w:rPr>
                <w:sz w:val="20"/>
                <w:szCs w:val="20"/>
                <w:rPrChange w:id="662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5DD86880" w14:textId="77777777" w:rsidR="009837E3" w:rsidRPr="001913C1" w:rsidRDefault="009837E3" w:rsidP="00513A3F">
            <w:pPr>
              <w:rPr>
                <w:sz w:val="20"/>
                <w:szCs w:val="20"/>
                <w:rPrChange w:id="663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522DDE6D" w14:textId="77777777" w:rsidR="009837E3" w:rsidRPr="00DF6A86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Frozen pizza</w:t>
            </w:r>
          </w:p>
        </w:tc>
        <w:tc>
          <w:tcPr>
            <w:tcW w:w="2073" w:type="dxa"/>
          </w:tcPr>
          <w:p w14:paraId="44BAD2F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</w:t>
            </w:r>
          </w:p>
        </w:tc>
        <w:tc>
          <w:tcPr>
            <w:tcW w:w="1109" w:type="dxa"/>
          </w:tcPr>
          <w:p w14:paraId="4E3C1FA0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64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73962B6B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630C9018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4CEF7BEE" w14:textId="77777777" w:rsidTr="00513A3F">
        <w:trPr>
          <w:jc w:val="center"/>
        </w:trPr>
        <w:tc>
          <w:tcPr>
            <w:tcW w:w="1129" w:type="dxa"/>
            <w:vMerge/>
          </w:tcPr>
          <w:p w14:paraId="60060DA6" w14:textId="77777777" w:rsidR="009837E3" w:rsidRPr="001913C1" w:rsidRDefault="009837E3" w:rsidP="00513A3F">
            <w:pPr>
              <w:rPr>
                <w:sz w:val="20"/>
                <w:szCs w:val="20"/>
                <w:rPrChange w:id="665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560" w:type="dxa"/>
            <w:vMerge/>
          </w:tcPr>
          <w:p w14:paraId="63468520" w14:textId="77777777" w:rsidR="009837E3" w:rsidRPr="001913C1" w:rsidRDefault="009837E3" w:rsidP="00513A3F">
            <w:pPr>
              <w:rPr>
                <w:sz w:val="20"/>
                <w:szCs w:val="20"/>
                <w:rPrChange w:id="666" w:author="Feras Al-Basha" w:date="2020-11-19T19:14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688" w:type="dxa"/>
          </w:tcPr>
          <w:p w14:paraId="236E0514" w14:textId="77777777" w:rsidR="009837E3" w:rsidRPr="00DF6A86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Pepperoni pizza</w:t>
            </w:r>
          </w:p>
        </w:tc>
        <w:tc>
          <w:tcPr>
            <w:tcW w:w="2073" w:type="dxa"/>
          </w:tcPr>
          <w:p w14:paraId="4EC58BA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</w:t>
            </w:r>
          </w:p>
        </w:tc>
        <w:tc>
          <w:tcPr>
            <w:tcW w:w="1109" w:type="dxa"/>
          </w:tcPr>
          <w:p w14:paraId="0B8C93FE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67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2B161B7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0A2873CF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</w:tbl>
    <w:p w14:paraId="2242B798" w14:textId="69EFF766" w:rsidR="009837E3" w:rsidRDefault="009837E3"/>
    <w:tbl>
      <w:tblPr>
        <w:tblStyle w:val="LightList"/>
        <w:tblW w:w="9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29"/>
        <w:gridCol w:w="1560"/>
        <w:gridCol w:w="1688"/>
        <w:gridCol w:w="2073"/>
        <w:gridCol w:w="1109"/>
        <w:gridCol w:w="1043"/>
        <w:gridCol w:w="1217"/>
        <w:tblGridChange w:id="668">
          <w:tblGrid>
            <w:gridCol w:w="1129"/>
            <w:gridCol w:w="1560"/>
            <w:gridCol w:w="1688"/>
            <w:gridCol w:w="2073"/>
            <w:gridCol w:w="1109"/>
            <w:gridCol w:w="1043"/>
            <w:gridCol w:w="1217"/>
          </w:tblGrid>
        </w:tblGridChange>
      </w:tblGrid>
      <w:tr w:rsidR="009837E3" w:rsidRPr="00135D2A" w14:paraId="2E002790" w14:textId="77777777" w:rsidTr="0051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3F938622" w14:textId="77777777" w:rsidR="009837E3" w:rsidRPr="001913C1" w:rsidRDefault="009837E3" w:rsidP="00513A3F">
            <w:pPr>
              <w:rPr>
                <w:sz w:val="20"/>
                <w:szCs w:val="20"/>
                <w:rPrChange w:id="669" w:author="Feras Al-Basha" w:date="2020-11-19T19:14:00Z">
                  <w:rPr>
                    <w:sz w:val="20"/>
                    <w:szCs w:val="20"/>
                  </w:rPr>
                </w:rPrChange>
              </w:rPr>
            </w:pPr>
            <w:ins w:id="670" w:author="Feras Al-Basha" w:date="2020-11-14T13:50:00Z">
              <w:r>
                <w:lastRenderedPageBreak/>
                <w:t>Product Category</w:t>
              </w:r>
            </w:ins>
          </w:p>
        </w:tc>
        <w:tc>
          <w:tcPr>
            <w:tcW w:w="1560" w:type="dxa"/>
          </w:tcPr>
          <w:p w14:paraId="198D95C7" w14:textId="77777777" w:rsidR="009837E3" w:rsidRPr="001913C1" w:rsidRDefault="009837E3" w:rsidP="00513A3F">
            <w:pPr>
              <w:rPr>
                <w:sz w:val="20"/>
                <w:szCs w:val="20"/>
                <w:rPrChange w:id="671" w:author="Feras Al-Basha" w:date="2020-11-19T19:14:00Z">
                  <w:rPr>
                    <w:sz w:val="20"/>
                    <w:szCs w:val="20"/>
                  </w:rPr>
                </w:rPrChange>
              </w:rPr>
            </w:pPr>
            <w:ins w:id="672" w:author="Feras Al-Basha" w:date="2020-11-14T14:14:00Z">
              <w:r>
                <w:t>Manufacturer</w:t>
              </w:r>
            </w:ins>
            <w:ins w:id="673" w:author="Feras Al-Basha" w:date="2020-11-14T13:54:00Z">
              <w:r>
                <w:t xml:space="preserve"> &amp; Product </w:t>
              </w:r>
            </w:ins>
            <w:ins w:id="674" w:author="Feras Al-Basha" w:date="2020-11-14T14:33:00Z">
              <w:r>
                <w:t xml:space="preserve">Sold </w:t>
              </w:r>
            </w:ins>
            <w:ins w:id="675" w:author="Feras Al-Basha" w:date="2020-11-14T13:54:00Z">
              <w:r>
                <w:t>Name</w:t>
              </w:r>
            </w:ins>
          </w:p>
        </w:tc>
        <w:tc>
          <w:tcPr>
            <w:tcW w:w="1688" w:type="dxa"/>
          </w:tcPr>
          <w:p w14:paraId="67B7BB72" w14:textId="77777777" w:rsidR="009837E3" w:rsidRDefault="009837E3" w:rsidP="00513A3F">
            <w:pPr>
              <w:rPr>
                <w:sz w:val="20"/>
                <w:szCs w:val="20"/>
              </w:rPr>
            </w:pPr>
            <w:ins w:id="676" w:author="Feras Al-Basha" w:date="2020-11-14T13:51:00Z">
              <w:r>
                <w:t>Search Term</w:t>
              </w:r>
            </w:ins>
          </w:p>
        </w:tc>
        <w:tc>
          <w:tcPr>
            <w:tcW w:w="2073" w:type="dxa"/>
          </w:tcPr>
          <w:p w14:paraId="0E9F018C" w14:textId="77777777" w:rsidR="009837E3" w:rsidRDefault="009837E3" w:rsidP="00513A3F">
            <w:pPr>
              <w:rPr>
                <w:sz w:val="20"/>
                <w:szCs w:val="20"/>
              </w:rPr>
            </w:pPr>
            <w:ins w:id="677" w:author="Feras Al-Basha" w:date="2020-11-14T13:57:00Z">
              <w:r>
                <w:t>Search Category</w:t>
              </w:r>
            </w:ins>
          </w:p>
        </w:tc>
        <w:tc>
          <w:tcPr>
            <w:tcW w:w="1109" w:type="dxa"/>
          </w:tcPr>
          <w:p w14:paraId="050B1860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678" w:author="Feras Al-Basha" w:date="2020-11-14T14:09:00Z">
              <w:r>
                <w:t xml:space="preserve">Search </w:t>
              </w:r>
            </w:ins>
            <w:ins w:id="679" w:author="Feras Al-Basha" w:date="2020-11-14T13:57:00Z">
              <w:r>
                <w:t>Semantic Tag</w:t>
              </w:r>
            </w:ins>
          </w:p>
        </w:tc>
        <w:tc>
          <w:tcPr>
            <w:tcW w:w="1043" w:type="dxa"/>
          </w:tcPr>
          <w:p w14:paraId="15B2DD6A" w14:textId="77777777" w:rsidR="009837E3" w:rsidRDefault="009837E3" w:rsidP="00513A3F">
            <w:pPr>
              <w:rPr>
                <w:sz w:val="20"/>
                <w:szCs w:val="20"/>
              </w:rPr>
            </w:pPr>
            <w:ins w:id="680" w:author="Feras Al-Basha" w:date="2020-11-19T18:42:00Z">
              <w:r>
                <w:t>Search Type</w:t>
              </w:r>
            </w:ins>
          </w:p>
        </w:tc>
        <w:tc>
          <w:tcPr>
            <w:tcW w:w="1217" w:type="dxa"/>
          </w:tcPr>
          <w:p w14:paraId="09E4EA60" w14:textId="77777777" w:rsidR="009837E3" w:rsidRDefault="009837E3" w:rsidP="00513A3F">
            <w:pPr>
              <w:rPr>
                <w:sz w:val="20"/>
                <w:szCs w:val="20"/>
              </w:rPr>
            </w:pPr>
            <w:ins w:id="681" w:author="Feras Al-Basha" w:date="2020-11-14T13:50:00Z">
              <w:r>
                <w:t>Search</w:t>
              </w:r>
              <w:r w:rsidRPr="00E81675">
                <w:t xml:space="preserve"> </w:t>
              </w:r>
              <w:r>
                <w:t>Location</w:t>
              </w:r>
            </w:ins>
          </w:p>
        </w:tc>
      </w:tr>
      <w:tr w:rsidR="009837E3" w:rsidRPr="00147685" w14:paraId="32F24A00" w14:textId="77777777" w:rsidTr="00513A3F">
        <w:trPr>
          <w:jc w:val="center"/>
          <w:ins w:id="682" w:author="Feras Al-Basha" w:date="2020-11-14T16:05:00Z"/>
        </w:trPr>
        <w:tc>
          <w:tcPr>
            <w:tcW w:w="2689" w:type="dxa"/>
            <w:gridSpan w:val="2"/>
            <w:vMerge w:val="restart"/>
          </w:tcPr>
          <w:p w14:paraId="56FA8C1D" w14:textId="77777777" w:rsidR="009837E3" w:rsidRPr="001913C1" w:rsidRDefault="009837E3" w:rsidP="00513A3F">
            <w:pPr>
              <w:rPr>
                <w:ins w:id="683" w:author="Feras Al-Basha" w:date="2020-11-14T16:05:00Z"/>
                <w:sz w:val="20"/>
                <w:szCs w:val="20"/>
                <w:rPrChange w:id="684" w:author="Feras Al-Basha" w:date="2020-11-19T19:14:00Z">
                  <w:rPr>
                    <w:ins w:id="685" w:author="Feras Al-Basha" w:date="2020-11-14T16:05:00Z"/>
                  </w:rPr>
                </w:rPrChange>
              </w:rPr>
            </w:pPr>
            <w:r w:rsidRPr="005D28A9">
              <w:t xml:space="preserve">Common Google Trends series used in forecasting the sales of </w:t>
            </w:r>
            <w:r>
              <w:t xml:space="preserve">products sold across categories and manufacturers. </w:t>
            </w:r>
          </w:p>
        </w:tc>
        <w:tc>
          <w:tcPr>
            <w:tcW w:w="1688" w:type="dxa"/>
          </w:tcPr>
          <w:p w14:paraId="64DE1557" w14:textId="77777777" w:rsidR="009837E3" w:rsidRPr="001913C1" w:rsidRDefault="009837E3" w:rsidP="00513A3F">
            <w:pPr>
              <w:rPr>
                <w:ins w:id="686" w:author="Feras Al-Basha" w:date="2020-11-14T16:05:00Z"/>
                <w:sz w:val="20"/>
                <w:szCs w:val="20"/>
                <w:rPrChange w:id="687" w:author="Feras Al-Basha" w:date="2020-11-19T19:14:00Z">
                  <w:rPr>
                    <w:ins w:id="688" w:author="Feras Al-Basha" w:date="2020-11-14T16:05:00Z"/>
                  </w:rPr>
                </w:rPrChange>
              </w:rPr>
            </w:pPr>
            <w:ins w:id="689" w:author="Feras Al-Basha" w:date="2020-11-19T19:40:00Z">
              <w:r>
                <w:rPr>
                  <w:sz w:val="20"/>
                  <w:szCs w:val="20"/>
                </w:rPr>
                <w:t>Coupons.com</w:t>
              </w:r>
            </w:ins>
          </w:p>
        </w:tc>
        <w:tc>
          <w:tcPr>
            <w:tcW w:w="2073" w:type="dxa"/>
          </w:tcPr>
          <w:p w14:paraId="36E59E85" w14:textId="77777777" w:rsidR="009837E3" w:rsidRPr="001913C1" w:rsidRDefault="009837E3" w:rsidP="00513A3F">
            <w:pPr>
              <w:rPr>
                <w:ins w:id="690" w:author="Feras Al-Basha" w:date="2020-11-14T16:05:00Z"/>
                <w:sz w:val="20"/>
                <w:szCs w:val="20"/>
                <w:rPrChange w:id="691" w:author="Feras Al-Basha" w:date="2020-11-19T19:14:00Z">
                  <w:rPr>
                    <w:ins w:id="692" w:author="Feras Al-Basha" w:date="2020-11-14T16:05:00Z"/>
                    <w:sz w:val="20"/>
                    <w:szCs w:val="18"/>
                  </w:rPr>
                </w:rPrChange>
              </w:rPr>
            </w:pPr>
            <w:ins w:id="693" w:author="Feras Al-Basha" w:date="2020-11-19T19:40:00Z">
              <w:r>
                <w:rPr>
                  <w:sz w:val="20"/>
                  <w:szCs w:val="20"/>
                </w:rPr>
                <w:t>All categories</w:t>
              </w:r>
            </w:ins>
            <w:ins w:id="694" w:author="Feras Al-Basha" w:date="2020-11-19T19:43:00Z">
              <w:r>
                <w:rPr>
                  <w:sz w:val="20"/>
                  <w:szCs w:val="20"/>
                </w:rPr>
                <w:t>, Shopping</w:t>
              </w:r>
            </w:ins>
          </w:p>
        </w:tc>
        <w:tc>
          <w:tcPr>
            <w:tcW w:w="1109" w:type="dxa"/>
          </w:tcPr>
          <w:p w14:paraId="21FF2E15" w14:textId="77777777" w:rsidR="009837E3" w:rsidRPr="001913C1" w:rsidRDefault="009837E3" w:rsidP="00513A3F">
            <w:pPr>
              <w:rPr>
                <w:ins w:id="695" w:author="Feras Al-Basha" w:date="2020-11-14T16:05:00Z"/>
                <w:sz w:val="20"/>
                <w:szCs w:val="20"/>
                <w:rPrChange w:id="696" w:author="Feras Al-Basha" w:date="2020-11-19T19:14:00Z">
                  <w:rPr>
                    <w:ins w:id="697" w:author="Feras Al-Basha" w:date="2020-11-14T16:05:00Z"/>
                  </w:rPr>
                </w:rPrChange>
              </w:rPr>
            </w:pPr>
            <w:ins w:id="698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597A655" w14:textId="77777777" w:rsidR="009837E3" w:rsidRPr="001913C1" w:rsidRDefault="009837E3" w:rsidP="00513A3F">
            <w:pPr>
              <w:rPr>
                <w:ins w:id="699" w:author="Feras Al-Basha" w:date="2020-11-19T18:42:00Z"/>
                <w:sz w:val="20"/>
                <w:szCs w:val="20"/>
                <w:lang w:val="en-CA"/>
                <w:rPrChange w:id="700" w:author="Feras Al-Basha" w:date="2020-11-19T19:14:00Z">
                  <w:rPr>
                    <w:ins w:id="701" w:author="Feras Al-Basha" w:date="2020-11-19T18:42:00Z"/>
                    <w:lang w:val="es-ES"/>
                  </w:rPr>
                </w:rPrChange>
              </w:rPr>
            </w:pPr>
            <w:ins w:id="702" w:author="Feras Al-Basha" w:date="2020-11-19T19:41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35D4E864" w14:textId="77777777" w:rsidR="009837E3" w:rsidRDefault="009837E3" w:rsidP="00513A3F">
            <w:pPr>
              <w:rPr>
                <w:ins w:id="703" w:author="Feras Al-Basha" w:date="2020-11-19T19:43:00Z"/>
                <w:sz w:val="20"/>
                <w:szCs w:val="20"/>
              </w:rPr>
            </w:pPr>
            <w:ins w:id="704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43E4122E" w14:textId="77777777" w:rsidR="009837E3" w:rsidRDefault="009837E3" w:rsidP="00513A3F">
            <w:pPr>
              <w:rPr>
                <w:ins w:id="705" w:author="Feras Al-Basha" w:date="2020-11-19T19:43:00Z"/>
                <w:sz w:val="20"/>
                <w:szCs w:val="20"/>
              </w:rPr>
            </w:pPr>
            <w:ins w:id="706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1F9A3DFD" w14:textId="77777777" w:rsidR="009837E3" w:rsidRDefault="009837E3" w:rsidP="00513A3F">
            <w:pPr>
              <w:rPr>
                <w:ins w:id="707" w:author="Feras Al-Basha" w:date="2020-11-19T19:41:00Z"/>
                <w:sz w:val="20"/>
                <w:szCs w:val="20"/>
              </w:rPr>
            </w:pPr>
            <w:ins w:id="708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7B48CD20" w14:textId="77777777" w:rsidR="009837E3" w:rsidRPr="001913C1" w:rsidRDefault="009837E3" w:rsidP="00513A3F">
            <w:pPr>
              <w:rPr>
                <w:ins w:id="709" w:author="Feras Al-Basha" w:date="2020-11-14T16:05:00Z"/>
                <w:sz w:val="20"/>
                <w:szCs w:val="20"/>
                <w:rPrChange w:id="710" w:author="Feras Al-Basha" w:date="2020-11-19T19:14:00Z">
                  <w:rPr>
                    <w:ins w:id="711" w:author="Feras Al-Basha" w:date="2020-11-14T16:05:00Z"/>
                  </w:rPr>
                </w:rPrChange>
              </w:rPr>
            </w:pPr>
            <w:ins w:id="712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0D38DDCE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140DA1C4" w14:textId="77777777" w:rsidR="009837E3" w:rsidRPr="00B0198F" w:rsidRDefault="009837E3" w:rsidP="00513A3F">
            <w:pPr>
              <w:jc w:val="center"/>
              <w:rPr>
                <w:lang w:val="es-ES"/>
                <w:rPrChange w:id="713" w:author="Feras Al-Basha" w:date="2020-11-14T16:23:00Z">
                  <w:rPr>
                    <w:lang w:val="es-ES"/>
                  </w:rPr>
                </w:rPrChange>
              </w:rPr>
            </w:pPr>
          </w:p>
        </w:tc>
        <w:tc>
          <w:tcPr>
            <w:tcW w:w="1688" w:type="dxa"/>
          </w:tcPr>
          <w:p w14:paraId="6A03A5C8" w14:textId="77777777" w:rsidR="009837E3" w:rsidRPr="00121322" w:rsidRDefault="009837E3" w:rsidP="00513A3F">
            <w:pPr>
              <w:rPr>
                <w:sz w:val="20"/>
                <w:szCs w:val="20"/>
                <w:rPrChange w:id="714" w:author="Feras Al-Basha" w:date="2020-11-19T19:57:00Z">
                  <w:rPr>
                    <w:sz w:val="20"/>
                    <w:szCs w:val="20"/>
                  </w:rPr>
                </w:rPrChange>
              </w:rPr>
            </w:pPr>
            <w:r w:rsidRPr="00822FEA">
              <w:rPr>
                <w:sz w:val="20"/>
                <w:szCs w:val="20"/>
              </w:rPr>
              <w:t>printable coupons for groceries</w:t>
            </w:r>
          </w:p>
        </w:tc>
        <w:tc>
          <w:tcPr>
            <w:tcW w:w="2073" w:type="dxa"/>
          </w:tcPr>
          <w:p w14:paraId="28FBD1BC" w14:textId="77777777" w:rsidR="009837E3" w:rsidRDefault="009837E3" w:rsidP="00513A3F">
            <w:pPr>
              <w:rPr>
                <w:sz w:val="20"/>
                <w:szCs w:val="20"/>
              </w:rPr>
            </w:pPr>
            <w:ins w:id="715" w:author="Feras Al-Basha" w:date="2020-11-19T19:40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5FA9D83C" w14:textId="77777777" w:rsidR="009837E3" w:rsidRDefault="009837E3" w:rsidP="00513A3F">
            <w:pPr>
              <w:rPr>
                <w:sz w:val="20"/>
                <w:szCs w:val="20"/>
              </w:rPr>
            </w:pPr>
            <w:ins w:id="716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11D965D1" w14:textId="77777777" w:rsidR="009837E3" w:rsidRDefault="009837E3" w:rsidP="00513A3F">
            <w:pPr>
              <w:rPr>
                <w:sz w:val="20"/>
                <w:szCs w:val="20"/>
              </w:rPr>
            </w:pPr>
            <w:ins w:id="717" w:author="Feras Al-Basha" w:date="2020-11-19T19:41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5C23CB9B" w14:textId="77777777" w:rsidR="009837E3" w:rsidRDefault="009837E3" w:rsidP="00513A3F">
            <w:pPr>
              <w:rPr>
                <w:ins w:id="718" w:author="Feras Al-Basha" w:date="2020-11-19T19:43:00Z"/>
                <w:sz w:val="20"/>
                <w:szCs w:val="20"/>
              </w:rPr>
            </w:pPr>
            <w:ins w:id="719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6446DA7D" w14:textId="77777777" w:rsidR="009837E3" w:rsidRDefault="009837E3" w:rsidP="00513A3F">
            <w:pPr>
              <w:rPr>
                <w:sz w:val="20"/>
                <w:szCs w:val="20"/>
              </w:rPr>
            </w:pPr>
          </w:p>
        </w:tc>
      </w:tr>
      <w:tr w:rsidR="009837E3" w:rsidRPr="00135D2A" w14:paraId="16839783" w14:textId="77777777" w:rsidTr="00513A3F">
        <w:trPr>
          <w:jc w:val="center"/>
          <w:ins w:id="720" w:author="Feras Al-Basha" w:date="2020-11-14T16:08:00Z"/>
        </w:trPr>
        <w:tc>
          <w:tcPr>
            <w:tcW w:w="2689" w:type="dxa"/>
            <w:gridSpan w:val="2"/>
            <w:vMerge/>
          </w:tcPr>
          <w:p w14:paraId="59A1ECFE" w14:textId="77777777" w:rsidR="009837E3" w:rsidRPr="00B0198F" w:rsidRDefault="009837E3" w:rsidP="00513A3F">
            <w:pPr>
              <w:jc w:val="center"/>
              <w:rPr>
                <w:ins w:id="721" w:author="Feras Al-Basha" w:date="2020-11-14T16:08:00Z"/>
                <w:lang w:val="es-ES"/>
                <w:rPrChange w:id="722" w:author="Feras Al-Basha" w:date="2020-11-14T16:23:00Z">
                  <w:rPr>
                    <w:ins w:id="723" w:author="Feras Al-Basha" w:date="2020-11-14T16:08:00Z"/>
                  </w:rPr>
                </w:rPrChange>
              </w:rPr>
            </w:pPr>
          </w:p>
        </w:tc>
        <w:tc>
          <w:tcPr>
            <w:tcW w:w="1688" w:type="dxa"/>
          </w:tcPr>
          <w:p w14:paraId="340DBF37" w14:textId="77777777" w:rsidR="009837E3" w:rsidRPr="00121322" w:rsidRDefault="009837E3" w:rsidP="00513A3F">
            <w:pPr>
              <w:rPr>
                <w:ins w:id="724" w:author="Feras Al-Basha" w:date="2020-11-14T16:08:00Z"/>
                <w:sz w:val="20"/>
                <w:szCs w:val="20"/>
                <w:rPrChange w:id="725" w:author="Feras Al-Basha" w:date="2020-11-19T19:57:00Z">
                  <w:rPr>
                    <w:ins w:id="726" w:author="Feras Al-Basha" w:date="2020-11-14T16:08:00Z"/>
                  </w:rPr>
                </w:rPrChange>
              </w:rPr>
            </w:pPr>
            <w:ins w:id="727" w:author="Feras Al-Basha" w:date="2020-11-19T19:57:00Z">
              <w:r w:rsidRPr="00121322">
                <w:rPr>
                  <w:sz w:val="20"/>
                  <w:szCs w:val="20"/>
                  <w:rPrChange w:id="728" w:author="Feras Al-Basha" w:date="2020-11-19T19:57:00Z">
                    <w:rPr/>
                  </w:rPrChange>
                </w:rPr>
                <w:t xml:space="preserve">Nutrition </w:t>
              </w:r>
            </w:ins>
          </w:p>
        </w:tc>
        <w:tc>
          <w:tcPr>
            <w:tcW w:w="2073" w:type="dxa"/>
          </w:tcPr>
          <w:p w14:paraId="0E6D6CE3" w14:textId="77777777" w:rsidR="009837E3" w:rsidRPr="00121322" w:rsidRDefault="009837E3" w:rsidP="00513A3F">
            <w:pPr>
              <w:rPr>
                <w:ins w:id="729" w:author="Feras Al-Basha" w:date="2020-11-14T16:08:00Z"/>
                <w:sz w:val="20"/>
                <w:szCs w:val="20"/>
                <w:rPrChange w:id="730" w:author="Feras Al-Basha" w:date="2020-11-19T19:57:00Z">
                  <w:rPr>
                    <w:ins w:id="731" w:author="Feras Al-Basha" w:date="2020-11-14T16:08:00Z"/>
                    <w:sz w:val="20"/>
                    <w:szCs w:val="18"/>
                  </w:rPr>
                </w:rPrChange>
              </w:rPr>
            </w:pPr>
            <w:ins w:id="732" w:author="Feras Al-Basha" w:date="2020-11-19T19:57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16F6F405" w14:textId="77777777" w:rsidR="009837E3" w:rsidRPr="00121322" w:rsidRDefault="009837E3" w:rsidP="00513A3F">
            <w:pPr>
              <w:rPr>
                <w:ins w:id="733" w:author="Feras Al-Basha" w:date="2020-11-14T16:08:00Z"/>
                <w:sz w:val="20"/>
                <w:szCs w:val="20"/>
                <w:rPrChange w:id="734" w:author="Feras Al-Basha" w:date="2020-11-19T19:57:00Z">
                  <w:rPr>
                    <w:ins w:id="735" w:author="Feras Al-Basha" w:date="2020-11-14T16:08:00Z"/>
                  </w:rPr>
                </w:rPrChange>
              </w:rPr>
            </w:pPr>
            <w:ins w:id="736" w:author="Feras Al-Basha" w:date="2020-11-19T19:57:00Z">
              <w:r>
                <w:rPr>
                  <w:sz w:val="20"/>
                  <w:szCs w:val="20"/>
                </w:rPr>
                <w:t>Topic</w:t>
              </w:r>
            </w:ins>
          </w:p>
        </w:tc>
        <w:tc>
          <w:tcPr>
            <w:tcW w:w="1043" w:type="dxa"/>
          </w:tcPr>
          <w:p w14:paraId="1AFC1619" w14:textId="77777777" w:rsidR="009837E3" w:rsidRPr="00121322" w:rsidRDefault="009837E3" w:rsidP="00513A3F">
            <w:pPr>
              <w:rPr>
                <w:ins w:id="737" w:author="Feras Al-Basha" w:date="2020-11-19T18:42:00Z"/>
                <w:sz w:val="20"/>
                <w:szCs w:val="20"/>
                <w:lang w:val="en-CA"/>
                <w:rPrChange w:id="738" w:author="Feras Al-Basha" w:date="2020-11-19T19:57:00Z">
                  <w:rPr>
                    <w:ins w:id="739" w:author="Feras Al-Basha" w:date="2020-11-19T18:42:00Z"/>
                    <w:lang w:val="es-ES"/>
                  </w:rPr>
                </w:rPrChange>
              </w:rPr>
            </w:pPr>
            <w:ins w:id="740" w:author="Feras Al-Basha" w:date="2020-11-19T19:57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53E86BFC" w14:textId="77777777" w:rsidR="009837E3" w:rsidRPr="00121322" w:rsidRDefault="009837E3" w:rsidP="00513A3F">
            <w:pPr>
              <w:rPr>
                <w:ins w:id="741" w:author="Feras Al-Basha" w:date="2020-11-14T16:08:00Z"/>
                <w:sz w:val="20"/>
                <w:szCs w:val="20"/>
                <w:rPrChange w:id="742" w:author="Feras Al-Basha" w:date="2020-11-19T19:57:00Z">
                  <w:rPr>
                    <w:ins w:id="743" w:author="Feras Al-Basha" w:date="2020-11-14T16:08:00Z"/>
                  </w:rPr>
                </w:rPrChange>
              </w:rPr>
            </w:pPr>
            <w:ins w:id="744" w:author="Feras Al-Basha" w:date="2020-11-19T19:58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35D2A" w14:paraId="76C674B0" w14:textId="77777777" w:rsidTr="00513A3F">
        <w:trPr>
          <w:jc w:val="center"/>
          <w:ins w:id="745" w:author="Feras Al-Basha" w:date="2020-11-19T19:40:00Z"/>
        </w:trPr>
        <w:tc>
          <w:tcPr>
            <w:tcW w:w="2689" w:type="dxa"/>
            <w:gridSpan w:val="2"/>
            <w:vMerge/>
          </w:tcPr>
          <w:p w14:paraId="515844D2" w14:textId="77777777" w:rsidR="009837E3" w:rsidRDefault="009837E3" w:rsidP="00513A3F">
            <w:pPr>
              <w:jc w:val="center"/>
              <w:rPr>
                <w:ins w:id="746" w:author="Feras Al-Basha" w:date="2020-11-19T19:40:00Z"/>
              </w:rPr>
            </w:pPr>
          </w:p>
        </w:tc>
        <w:tc>
          <w:tcPr>
            <w:tcW w:w="1688" w:type="dxa"/>
          </w:tcPr>
          <w:p w14:paraId="42550A06" w14:textId="77777777" w:rsidR="009837E3" w:rsidRPr="00121322" w:rsidRDefault="009837E3" w:rsidP="00513A3F">
            <w:pPr>
              <w:rPr>
                <w:ins w:id="747" w:author="Feras Al-Basha" w:date="2020-11-19T19:40:00Z"/>
                <w:sz w:val="20"/>
                <w:szCs w:val="20"/>
                <w:rPrChange w:id="748" w:author="Feras Al-Basha" w:date="2020-11-19T19:57:00Z">
                  <w:rPr>
                    <w:ins w:id="749" w:author="Feras Al-Basha" w:date="2020-11-19T19:40:00Z"/>
                  </w:rPr>
                </w:rPrChange>
              </w:rPr>
            </w:pPr>
            <w:ins w:id="750" w:author="Feras Al-Basha" w:date="2020-11-19T19:59:00Z">
              <w:r>
                <w:rPr>
                  <w:sz w:val="20"/>
                  <w:szCs w:val="20"/>
                </w:rPr>
                <w:t>Gluten-free diet</w:t>
              </w:r>
            </w:ins>
          </w:p>
        </w:tc>
        <w:tc>
          <w:tcPr>
            <w:tcW w:w="2073" w:type="dxa"/>
          </w:tcPr>
          <w:p w14:paraId="536E6AEF" w14:textId="77777777" w:rsidR="009837E3" w:rsidRPr="00121322" w:rsidRDefault="009837E3" w:rsidP="00513A3F">
            <w:pPr>
              <w:rPr>
                <w:ins w:id="751" w:author="Feras Al-Basha" w:date="2020-11-19T19:40:00Z"/>
                <w:sz w:val="20"/>
                <w:szCs w:val="20"/>
                <w:rPrChange w:id="752" w:author="Feras Al-Basha" w:date="2020-11-19T19:57:00Z">
                  <w:rPr>
                    <w:ins w:id="753" w:author="Feras Al-Basha" w:date="2020-11-19T19:40:00Z"/>
                    <w:sz w:val="20"/>
                    <w:szCs w:val="18"/>
                  </w:rPr>
                </w:rPrChange>
              </w:rPr>
            </w:pPr>
            <w:ins w:id="754" w:author="Feras Al-Basha" w:date="2020-11-19T19:59:00Z">
              <w:r>
                <w:rPr>
                  <w:sz w:val="20"/>
                  <w:szCs w:val="20"/>
                </w:rPr>
                <w:t>All categories</w:t>
              </w:r>
            </w:ins>
          </w:p>
        </w:tc>
        <w:tc>
          <w:tcPr>
            <w:tcW w:w="1109" w:type="dxa"/>
          </w:tcPr>
          <w:p w14:paraId="4E093C19" w14:textId="77777777" w:rsidR="009837E3" w:rsidRPr="00121322" w:rsidRDefault="009837E3" w:rsidP="00513A3F">
            <w:pPr>
              <w:rPr>
                <w:ins w:id="755" w:author="Feras Al-Basha" w:date="2020-11-19T19:40:00Z"/>
                <w:sz w:val="20"/>
                <w:szCs w:val="20"/>
                <w:rPrChange w:id="756" w:author="Feras Al-Basha" w:date="2020-11-19T19:57:00Z">
                  <w:rPr>
                    <w:ins w:id="757" w:author="Feras Al-Basha" w:date="2020-11-19T19:40:00Z"/>
                  </w:rPr>
                </w:rPrChange>
              </w:rPr>
            </w:pPr>
            <w:ins w:id="758" w:author="Feras Al-Basha" w:date="2020-11-19T19:59:00Z">
              <w:r>
                <w:rPr>
                  <w:sz w:val="20"/>
                  <w:szCs w:val="20"/>
                </w:rPr>
                <w:t>Topic</w:t>
              </w:r>
            </w:ins>
          </w:p>
        </w:tc>
        <w:tc>
          <w:tcPr>
            <w:tcW w:w="1043" w:type="dxa"/>
          </w:tcPr>
          <w:p w14:paraId="53536CCA" w14:textId="77777777" w:rsidR="009837E3" w:rsidRPr="00121322" w:rsidRDefault="009837E3" w:rsidP="00513A3F">
            <w:pPr>
              <w:rPr>
                <w:ins w:id="759" w:author="Feras Al-Basha" w:date="2020-11-19T19:40:00Z"/>
                <w:sz w:val="20"/>
                <w:szCs w:val="20"/>
                <w:lang w:val="en-CA"/>
                <w:rPrChange w:id="760" w:author="Feras Al-Basha" w:date="2020-11-19T19:57:00Z">
                  <w:rPr>
                    <w:ins w:id="761" w:author="Feras Al-Basha" w:date="2020-11-19T19:40:00Z"/>
                    <w:lang w:val="es-ES"/>
                  </w:rPr>
                </w:rPrChange>
              </w:rPr>
            </w:pPr>
            <w:ins w:id="762" w:author="Feras Al-Basha" w:date="2020-11-19T19:59:00Z">
              <w:r>
                <w:rPr>
                  <w:sz w:val="20"/>
                  <w:szCs w:val="20"/>
                </w:rPr>
                <w:t>Web</w:t>
              </w:r>
            </w:ins>
          </w:p>
        </w:tc>
        <w:tc>
          <w:tcPr>
            <w:tcW w:w="1217" w:type="dxa"/>
          </w:tcPr>
          <w:p w14:paraId="428155D4" w14:textId="77777777" w:rsidR="009837E3" w:rsidRPr="00121322" w:rsidRDefault="009837E3" w:rsidP="00513A3F">
            <w:pPr>
              <w:rPr>
                <w:ins w:id="763" w:author="Feras Al-Basha" w:date="2020-11-19T19:40:00Z"/>
                <w:sz w:val="20"/>
                <w:szCs w:val="20"/>
                <w:lang w:val="en-CA"/>
                <w:rPrChange w:id="764" w:author="Feras Al-Basha" w:date="2020-11-19T19:57:00Z">
                  <w:rPr>
                    <w:ins w:id="765" w:author="Feras Al-Basha" w:date="2020-11-19T19:40:00Z"/>
                    <w:lang w:val="es-ES"/>
                  </w:rPr>
                </w:rPrChange>
              </w:rPr>
            </w:pPr>
            <w:ins w:id="766" w:author="Feras Al-Basha" w:date="2020-11-19T19:59:00Z">
              <w:r>
                <w:rPr>
                  <w:sz w:val="20"/>
                  <w:szCs w:val="20"/>
                </w:rPr>
                <w:t>USA</w:t>
              </w:r>
            </w:ins>
          </w:p>
        </w:tc>
      </w:tr>
      <w:tr w:rsidR="009837E3" w:rsidRPr="00135D2A" w14:paraId="60BD2692" w14:textId="77777777" w:rsidTr="00513A3F">
        <w:trPr>
          <w:jc w:val="center"/>
          <w:ins w:id="767" w:author="Feras Al-Basha" w:date="2020-11-14T16:10:00Z"/>
        </w:trPr>
        <w:tc>
          <w:tcPr>
            <w:tcW w:w="2689" w:type="dxa"/>
            <w:gridSpan w:val="2"/>
            <w:vMerge/>
          </w:tcPr>
          <w:p w14:paraId="36777980" w14:textId="77777777" w:rsidR="009837E3" w:rsidRDefault="009837E3" w:rsidP="00513A3F">
            <w:pPr>
              <w:jc w:val="center"/>
              <w:rPr>
                <w:ins w:id="768" w:author="Feras Al-Basha" w:date="2020-11-14T16:10:00Z"/>
              </w:rPr>
            </w:pPr>
          </w:p>
        </w:tc>
        <w:tc>
          <w:tcPr>
            <w:tcW w:w="1688" w:type="dxa"/>
          </w:tcPr>
          <w:p w14:paraId="207CFD31" w14:textId="77777777" w:rsidR="009837E3" w:rsidRPr="00121322" w:rsidRDefault="009837E3" w:rsidP="00513A3F">
            <w:pPr>
              <w:rPr>
                <w:ins w:id="769" w:author="Feras Al-Basha" w:date="2020-11-14T16:10:00Z"/>
                <w:sz w:val="20"/>
                <w:szCs w:val="20"/>
                <w:rPrChange w:id="770" w:author="Feras Al-Basha" w:date="2020-11-19T19:57:00Z">
                  <w:rPr>
                    <w:ins w:id="771" w:author="Feras Al-Basha" w:date="2020-11-14T16:10:00Z"/>
                  </w:rPr>
                </w:rPrChange>
              </w:rPr>
            </w:pPr>
            <w:r>
              <w:rPr>
                <w:sz w:val="20"/>
                <w:szCs w:val="20"/>
              </w:rPr>
              <w:t>Gluten</w:t>
            </w:r>
          </w:p>
        </w:tc>
        <w:tc>
          <w:tcPr>
            <w:tcW w:w="2073" w:type="dxa"/>
          </w:tcPr>
          <w:p w14:paraId="760A0488" w14:textId="77777777" w:rsidR="009837E3" w:rsidRPr="00121322" w:rsidRDefault="009837E3" w:rsidP="00513A3F">
            <w:pPr>
              <w:rPr>
                <w:ins w:id="772" w:author="Feras Al-Basha" w:date="2020-11-14T16:10:00Z"/>
                <w:sz w:val="20"/>
                <w:szCs w:val="20"/>
                <w:rPrChange w:id="773" w:author="Feras Al-Basha" w:date="2020-11-19T19:57:00Z">
                  <w:rPr>
                    <w:ins w:id="774" w:author="Feras Al-Basha" w:date="2020-11-14T16:10:00Z"/>
                    <w:sz w:val="20"/>
                    <w:szCs w:val="18"/>
                  </w:rPr>
                </w:rPrChange>
              </w:rPr>
            </w:pPr>
            <w:r>
              <w:rPr>
                <w:sz w:val="20"/>
                <w:szCs w:val="20"/>
              </w:rPr>
              <w:t>Shopping</w:t>
            </w:r>
          </w:p>
        </w:tc>
        <w:tc>
          <w:tcPr>
            <w:tcW w:w="1109" w:type="dxa"/>
          </w:tcPr>
          <w:p w14:paraId="795CDD66" w14:textId="77777777" w:rsidR="009837E3" w:rsidRPr="00121322" w:rsidRDefault="009837E3" w:rsidP="00513A3F">
            <w:pPr>
              <w:rPr>
                <w:ins w:id="775" w:author="Feras Al-Basha" w:date="2020-11-14T16:10:00Z"/>
                <w:sz w:val="20"/>
                <w:szCs w:val="20"/>
                <w:rPrChange w:id="776" w:author="Feras Al-Basha" w:date="2020-11-19T19:57:00Z">
                  <w:rPr>
                    <w:ins w:id="777" w:author="Feras Al-Basha" w:date="2020-11-14T16:10:00Z"/>
                  </w:rPr>
                </w:rPrChange>
              </w:rPr>
            </w:pPr>
            <w:r>
              <w:rPr>
                <w:sz w:val="20"/>
                <w:szCs w:val="20"/>
              </w:rPr>
              <w:t>Food</w:t>
            </w:r>
          </w:p>
        </w:tc>
        <w:tc>
          <w:tcPr>
            <w:tcW w:w="1043" w:type="dxa"/>
          </w:tcPr>
          <w:p w14:paraId="7AA685F7" w14:textId="77777777" w:rsidR="009837E3" w:rsidRPr="00121322" w:rsidRDefault="009837E3" w:rsidP="00513A3F">
            <w:pPr>
              <w:rPr>
                <w:ins w:id="778" w:author="Feras Al-Basha" w:date="2020-11-19T18:42:00Z"/>
                <w:sz w:val="20"/>
                <w:szCs w:val="20"/>
                <w:lang w:val="en-CA"/>
                <w:rPrChange w:id="779" w:author="Feras Al-Basha" w:date="2020-11-19T19:57:00Z">
                  <w:rPr>
                    <w:ins w:id="780" w:author="Feras Al-Basha" w:date="2020-11-19T18:42:00Z"/>
                    <w:lang w:val="es-ES"/>
                  </w:rPr>
                </w:rPrChange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616E54EE" w14:textId="77777777" w:rsidR="009837E3" w:rsidRPr="00121322" w:rsidRDefault="009837E3" w:rsidP="00513A3F">
            <w:pPr>
              <w:rPr>
                <w:ins w:id="781" w:author="Feras Al-Basha" w:date="2020-11-14T16:10:00Z"/>
                <w:sz w:val="20"/>
                <w:szCs w:val="20"/>
                <w:lang w:val="en-CA"/>
                <w:rPrChange w:id="782" w:author="Feras Al-Basha" w:date="2020-11-19T19:57:00Z">
                  <w:rPr>
                    <w:ins w:id="783" w:author="Feras Al-Basha" w:date="2020-11-14T16:10:00Z"/>
                    <w:lang w:val="es-ES"/>
                  </w:rPr>
                </w:rPrChange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4ECD400D" w14:textId="77777777" w:rsidTr="00513A3F">
        <w:trPr>
          <w:jc w:val="center"/>
          <w:ins w:id="784" w:author="Feras Al-Basha" w:date="2020-11-14T16:16:00Z"/>
        </w:trPr>
        <w:tc>
          <w:tcPr>
            <w:tcW w:w="2689" w:type="dxa"/>
            <w:gridSpan w:val="2"/>
            <w:vMerge/>
          </w:tcPr>
          <w:p w14:paraId="537D8F65" w14:textId="77777777" w:rsidR="009837E3" w:rsidRDefault="009837E3" w:rsidP="00513A3F">
            <w:pPr>
              <w:jc w:val="center"/>
              <w:rPr>
                <w:ins w:id="785" w:author="Feras Al-Basha" w:date="2020-11-14T16:16:00Z"/>
              </w:rPr>
            </w:pPr>
          </w:p>
        </w:tc>
        <w:tc>
          <w:tcPr>
            <w:tcW w:w="1688" w:type="dxa"/>
          </w:tcPr>
          <w:p w14:paraId="12F30629" w14:textId="77777777" w:rsidR="009837E3" w:rsidRPr="00121322" w:rsidRDefault="009837E3" w:rsidP="00513A3F">
            <w:pPr>
              <w:rPr>
                <w:ins w:id="786" w:author="Feras Al-Basha" w:date="2020-11-14T16:16:00Z"/>
                <w:sz w:val="20"/>
                <w:szCs w:val="20"/>
                <w:rPrChange w:id="787" w:author="Feras Al-Basha" w:date="2020-11-19T19:57:00Z">
                  <w:rPr>
                    <w:ins w:id="788" w:author="Feras Al-Basha" w:date="2020-11-14T16:16:00Z"/>
                  </w:rPr>
                </w:rPrChange>
              </w:rPr>
            </w:pPr>
            <w:r>
              <w:rPr>
                <w:sz w:val="20"/>
                <w:szCs w:val="20"/>
              </w:rPr>
              <w:t>Kroger</w:t>
            </w:r>
          </w:p>
        </w:tc>
        <w:tc>
          <w:tcPr>
            <w:tcW w:w="2073" w:type="dxa"/>
          </w:tcPr>
          <w:p w14:paraId="10401F06" w14:textId="77777777" w:rsidR="009837E3" w:rsidRPr="00121322" w:rsidRDefault="009837E3" w:rsidP="00513A3F">
            <w:pPr>
              <w:rPr>
                <w:ins w:id="789" w:author="Feras Al-Basha" w:date="2020-11-14T16:16:00Z"/>
                <w:sz w:val="20"/>
                <w:szCs w:val="20"/>
                <w:rPrChange w:id="790" w:author="Feras Al-Basha" w:date="2020-11-19T19:57:00Z">
                  <w:rPr>
                    <w:ins w:id="791" w:author="Feras Al-Basha" w:date="2020-11-14T16:16:00Z"/>
                    <w:sz w:val="20"/>
                    <w:szCs w:val="18"/>
                  </w:rPr>
                </w:rPrChange>
              </w:rPr>
            </w:pPr>
            <w:r>
              <w:rPr>
                <w:sz w:val="20"/>
                <w:szCs w:val="20"/>
              </w:rPr>
              <w:t>All categories, Food &amp; Drinks, Grocery &amp; Food Retailers, Shopping</w:t>
            </w:r>
          </w:p>
        </w:tc>
        <w:tc>
          <w:tcPr>
            <w:tcW w:w="1109" w:type="dxa"/>
          </w:tcPr>
          <w:p w14:paraId="06F2F1A4" w14:textId="77777777" w:rsidR="009837E3" w:rsidRPr="00121322" w:rsidRDefault="009837E3" w:rsidP="00513A3F">
            <w:pPr>
              <w:rPr>
                <w:ins w:id="792" w:author="Feras Al-Basha" w:date="2020-11-14T16:16:00Z"/>
                <w:sz w:val="20"/>
                <w:szCs w:val="20"/>
                <w:rPrChange w:id="793" w:author="Feras Al-Basha" w:date="2020-11-19T19:57:00Z">
                  <w:rPr>
                    <w:ins w:id="794" w:author="Feras Al-Basha" w:date="2020-11-14T16:16:00Z"/>
                  </w:rPr>
                </w:rPrChange>
              </w:rPr>
            </w:pPr>
            <w:r>
              <w:rPr>
                <w:sz w:val="20"/>
                <w:szCs w:val="20"/>
              </w:rPr>
              <w:t>Retail company</w:t>
            </w:r>
          </w:p>
        </w:tc>
        <w:tc>
          <w:tcPr>
            <w:tcW w:w="1043" w:type="dxa"/>
          </w:tcPr>
          <w:p w14:paraId="312CC67E" w14:textId="77777777" w:rsidR="009837E3" w:rsidRPr="00121322" w:rsidRDefault="009837E3" w:rsidP="00513A3F">
            <w:pPr>
              <w:rPr>
                <w:ins w:id="795" w:author="Feras Al-Basha" w:date="2020-11-19T18:42:00Z"/>
                <w:sz w:val="20"/>
                <w:szCs w:val="20"/>
                <w:lang w:val="en-CA"/>
                <w:rPrChange w:id="796" w:author="Feras Al-Basha" w:date="2020-11-19T19:57:00Z">
                  <w:rPr>
                    <w:ins w:id="797" w:author="Feras Al-Basha" w:date="2020-11-19T18:42:00Z"/>
                    <w:lang w:val="es-ES"/>
                  </w:rPr>
                </w:rPrChange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DC7A62B" w14:textId="77777777" w:rsidR="009837E3" w:rsidRDefault="009837E3" w:rsidP="00513A3F">
            <w:pPr>
              <w:rPr>
                <w:ins w:id="798" w:author="Feras Al-Basha" w:date="2020-11-19T19:43:00Z"/>
                <w:sz w:val="20"/>
                <w:szCs w:val="20"/>
              </w:rPr>
            </w:pPr>
            <w:ins w:id="799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0F3E83A9" w14:textId="77777777" w:rsidR="009837E3" w:rsidRDefault="009837E3" w:rsidP="00513A3F">
            <w:pPr>
              <w:rPr>
                <w:ins w:id="800" w:author="Feras Al-Basha" w:date="2020-11-19T19:43:00Z"/>
                <w:sz w:val="20"/>
                <w:szCs w:val="20"/>
              </w:rPr>
            </w:pPr>
            <w:ins w:id="801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6C4D9B2C" w14:textId="77777777" w:rsidR="009837E3" w:rsidRDefault="009837E3" w:rsidP="00513A3F">
            <w:pPr>
              <w:rPr>
                <w:ins w:id="802" w:author="Feras Al-Basha" w:date="2020-11-19T19:41:00Z"/>
                <w:sz w:val="20"/>
                <w:szCs w:val="20"/>
              </w:rPr>
            </w:pPr>
            <w:ins w:id="803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7846CA56" w14:textId="77777777" w:rsidR="009837E3" w:rsidRPr="00121322" w:rsidRDefault="009837E3" w:rsidP="00513A3F">
            <w:pPr>
              <w:rPr>
                <w:ins w:id="804" w:author="Feras Al-Basha" w:date="2020-11-14T16:16:00Z"/>
                <w:sz w:val="20"/>
                <w:szCs w:val="20"/>
                <w:lang w:val="en-CA"/>
                <w:rPrChange w:id="805" w:author="Feras Al-Basha" w:date="2020-11-19T19:57:00Z">
                  <w:rPr>
                    <w:ins w:id="806" w:author="Feras Al-Basha" w:date="2020-11-14T16:16:00Z"/>
                    <w:lang w:val="es-ES"/>
                  </w:rPr>
                </w:rPrChange>
              </w:rPr>
            </w:pPr>
            <w:ins w:id="807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02E12B74" w14:textId="77777777" w:rsidTr="00513A3F">
        <w:trPr>
          <w:jc w:val="center"/>
          <w:ins w:id="808" w:author="Feras Al-Basha" w:date="2020-11-14T16:16:00Z"/>
        </w:trPr>
        <w:tc>
          <w:tcPr>
            <w:tcW w:w="2689" w:type="dxa"/>
            <w:gridSpan w:val="2"/>
            <w:vMerge/>
          </w:tcPr>
          <w:p w14:paraId="331F0179" w14:textId="77777777" w:rsidR="009837E3" w:rsidRDefault="009837E3" w:rsidP="00513A3F">
            <w:pPr>
              <w:jc w:val="center"/>
              <w:rPr>
                <w:ins w:id="809" w:author="Feras Al-Basha" w:date="2020-11-14T16:16:00Z"/>
              </w:rPr>
            </w:pPr>
          </w:p>
        </w:tc>
        <w:tc>
          <w:tcPr>
            <w:tcW w:w="1688" w:type="dxa"/>
          </w:tcPr>
          <w:p w14:paraId="47885520" w14:textId="77777777" w:rsidR="009837E3" w:rsidRPr="00121322" w:rsidRDefault="009837E3" w:rsidP="00513A3F">
            <w:pPr>
              <w:rPr>
                <w:ins w:id="810" w:author="Feras Al-Basha" w:date="2020-11-14T16:16:00Z"/>
                <w:sz w:val="20"/>
                <w:szCs w:val="20"/>
                <w:rPrChange w:id="811" w:author="Feras Al-Basha" w:date="2020-11-19T19:57:00Z">
                  <w:rPr>
                    <w:ins w:id="812" w:author="Feras Al-Basha" w:date="2020-11-14T16:16:00Z"/>
                  </w:rPr>
                </w:rPrChange>
              </w:rPr>
            </w:pPr>
            <w:r>
              <w:rPr>
                <w:sz w:val="20"/>
                <w:szCs w:val="20"/>
              </w:rPr>
              <w:t>Kroger coupons</w:t>
            </w:r>
          </w:p>
        </w:tc>
        <w:tc>
          <w:tcPr>
            <w:tcW w:w="2073" w:type="dxa"/>
          </w:tcPr>
          <w:p w14:paraId="5436821E" w14:textId="77777777" w:rsidR="009837E3" w:rsidRPr="00121322" w:rsidRDefault="009837E3" w:rsidP="00513A3F">
            <w:pPr>
              <w:rPr>
                <w:ins w:id="813" w:author="Feras Al-Basha" w:date="2020-11-14T16:16:00Z"/>
                <w:sz w:val="20"/>
                <w:szCs w:val="20"/>
                <w:rPrChange w:id="814" w:author="Feras Al-Basha" w:date="2020-11-19T19:57:00Z">
                  <w:rPr>
                    <w:ins w:id="815" w:author="Feras Al-Basha" w:date="2020-11-14T16:16:00Z"/>
                    <w:sz w:val="20"/>
                    <w:szCs w:val="18"/>
                  </w:rPr>
                </w:rPrChange>
              </w:rPr>
            </w:pPr>
            <w:r>
              <w:rPr>
                <w:sz w:val="20"/>
                <w:szCs w:val="20"/>
              </w:rPr>
              <w:t>Shopping</w:t>
            </w:r>
          </w:p>
        </w:tc>
        <w:tc>
          <w:tcPr>
            <w:tcW w:w="1109" w:type="dxa"/>
          </w:tcPr>
          <w:p w14:paraId="4A2A9C67" w14:textId="77777777" w:rsidR="009837E3" w:rsidRPr="00121322" w:rsidRDefault="009837E3" w:rsidP="00513A3F">
            <w:pPr>
              <w:rPr>
                <w:ins w:id="816" w:author="Feras Al-Basha" w:date="2020-11-14T16:16:00Z"/>
                <w:sz w:val="20"/>
                <w:szCs w:val="20"/>
                <w:rPrChange w:id="817" w:author="Feras Al-Basha" w:date="2020-11-19T19:57:00Z">
                  <w:rPr>
                    <w:ins w:id="818" w:author="Feras Al-Basha" w:date="2020-11-14T16:16:00Z"/>
                  </w:rPr>
                </w:rPrChange>
              </w:rPr>
            </w:pPr>
            <w:ins w:id="819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FBEFDA6" w14:textId="77777777" w:rsidR="009837E3" w:rsidRPr="00121322" w:rsidRDefault="009837E3" w:rsidP="00513A3F">
            <w:pPr>
              <w:rPr>
                <w:ins w:id="820" w:author="Feras Al-Basha" w:date="2020-11-19T18:42:00Z"/>
                <w:sz w:val="20"/>
                <w:szCs w:val="20"/>
                <w:lang w:val="en-CA"/>
                <w:rPrChange w:id="821" w:author="Feras Al-Basha" w:date="2020-11-19T19:57:00Z">
                  <w:rPr>
                    <w:ins w:id="822" w:author="Feras Al-Basha" w:date="2020-11-19T18:42:00Z"/>
                    <w:lang w:val="es-ES"/>
                  </w:rPr>
                </w:rPrChange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D15A82A" w14:textId="77777777" w:rsidR="009837E3" w:rsidRPr="00121322" w:rsidRDefault="009837E3" w:rsidP="00513A3F">
            <w:pPr>
              <w:rPr>
                <w:ins w:id="823" w:author="Feras Al-Basha" w:date="2020-11-14T16:16:00Z"/>
                <w:sz w:val="20"/>
                <w:szCs w:val="20"/>
                <w:lang w:val="en-CA"/>
                <w:rPrChange w:id="824" w:author="Feras Al-Basha" w:date="2020-11-19T19:57:00Z">
                  <w:rPr>
                    <w:ins w:id="825" w:author="Feras Al-Basha" w:date="2020-11-14T16:16:00Z"/>
                    <w:lang w:val="es-ES"/>
                  </w:rPr>
                </w:rPrChange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0F1CFE81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134CAC9A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7F8650E8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Kroger weekly ad</w:t>
            </w:r>
          </w:p>
        </w:tc>
        <w:tc>
          <w:tcPr>
            <w:tcW w:w="2073" w:type="dxa"/>
          </w:tcPr>
          <w:p w14:paraId="5EDAD7A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Shopping</w:t>
            </w:r>
          </w:p>
        </w:tc>
        <w:tc>
          <w:tcPr>
            <w:tcW w:w="1109" w:type="dxa"/>
          </w:tcPr>
          <w:p w14:paraId="0C8F255E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826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A992D82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173D46F" w14:textId="77777777" w:rsidR="009837E3" w:rsidRDefault="009837E3" w:rsidP="00513A3F">
            <w:pPr>
              <w:rPr>
                <w:ins w:id="827" w:author="Feras Al-Basha" w:date="2020-11-19T19:43:00Z"/>
                <w:sz w:val="20"/>
                <w:szCs w:val="20"/>
              </w:rPr>
            </w:pPr>
            <w:ins w:id="828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23A951A3" w14:textId="77777777" w:rsidR="009837E3" w:rsidRDefault="009837E3" w:rsidP="00513A3F">
            <w:pPr>
              <w:rPr>
                <w:ins w:id="829" w:author="Feras Al-Basha" w:date="2020-11-19T19:43:00Z"/>
                <w:sz w:val="20"/>
                <w:szCs w:val="20"/>
              </w:rPr>
            </w:pPr>
            <w:ins w:id="830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31AD8D3E" w14:textId="77777777" w:rsidR="009837E3" w:rsidRDefault="009837E3" w:rsidP="00513A3F">
            <w:pPr>
              <w:rPr>
                <w:ins w:id="831" w:author="Feras Al-Basha" w:date="2020-11-19T19:41:00Z"/>
                <w:sz w:val="20"/>
                <w:szCs w:val="20"/>
              </w:rPr>
            </w:pPr>
            <w:ins w:id="832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6A1051BF" w14:textId="77777777" w:rsidR="009837E3" w:rsidRDefault="009837E3" w:rsidP="00513A3F">
            <w:pPr>
              <w:rPr>
                <w:sz w:val="20"/>
                <w:szCs w:val="20"/>
              </w:rPr>
            </w:pPr>
            <w:ins w:id="833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27A2CDAF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665C66D7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01E226F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Kroger ad</w:t>
            </w:r>
          </w:p>
        </w:tc>
        <w:tc>
          <w:tcPr>
            <w:tcW w:w="2073" w:type="dxa"/>
          </w:tcPr>
          <w:p w14:paraId="5BFE8C6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</w:t>
            </w:r>
          </w:p>
        </w:tc>
        <w:tc>
          <w:tcPr>
            <w:tcW w:w="1109" w:type="dxa"/>
          </w:tcPr>
          <w:p w14:paraId="4F5E2D9B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834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B08756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E8C4E4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5D9E0C86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2BB983A6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06FC3F5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Walmart</w:t>
            </w:r>
          </w:p>
        </w:tc>
        <w:tc>
          <w:tcPr>
            <w:tcW w:w="2073" w:type="dxa"/>
          </w:tcPr>
          <w:p w14:paraId="1615A8E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Grocery &amp; Food Retailers, Shopping</w:t>
            </w:r>
          </w:p>
        </w:tc>
        <w:tc>
          <w:tcPr>
            <w:tcW w:w="1109" w:type="dxa"/>
          </w:tcPr>
          <w:p w14:paraId="57FD21F2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 Company</w:t>
            </w:r>
          </w:p>
        </w:tc>
        <w:tc>
          <w:tcPr>
            <w:tcW w:w="1043" w:type="dxa"/>
          </w:tcPr>
          <w:p w14:paraId="250C2911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5E90371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4E07D4FD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1353601A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009A7CBF" w14:textId="77777777" w:rsidR="009837E3" w:rsidRDefault="009837E3" w:rsidP="00513A3F">
            <w:pPr>
              <w:rPr>
                <w:sz w:val="20"/>
                <w:szCs w:val="20"/>
              </w:rPr>
            </w:pPr>
            <w:r w:rsidRPr="00822FEA">
              <w:rPr>
                <w:sz w:val="20"/>
                <w:szCs w:val="20"/>
              </w:rPr>
              <w:t>Walmart Grocery Pickup</w:t>
            </w:r>
          </w:p>
        </w:tc>
        <w:tc>
          <w:tcPr>
            <w:tcW w:w="2073" w:type="dxa"/>
          </w:tcPr>
          <w:p w14:paraId="41B060D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267ED29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43" w:type="dxa"/>
          </w:tcPr>
          <w:p w14:paraId="6A61FE03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4C5AAF6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EB04E20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1D82CE32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3E2D174D" w14:textId="77777777" w:rsidR="009837E3" w:rsidRPr="00822FEA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Walmart coupons</w:t>
            </w:r>
          </w:p>
        </w:tc>
        <w:tc>
          <w:tcPr>
            <w:tcW w:w="2073" w:type="dxa"/>
          </w:tcPr>
          <w:p w14:paraId="62E3B538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Food &amp; Drinks, Grocery &amp; Food Retailers, Shopping</w:t>
            </w:r>
          </w:p>
        </w:tc>
        <w:tc>
          <w:tcPr>
            <w:tcW w:w="1109" w:type="dxa"/>
          </w:tcPr>
          <w:p w14:paraId="54AC13CA" w14:textId="77777777" w:rsidR="009837E3" w:rsidRDefault="009837E3" w:rsidP="00513A3F">
            <w:pPr>
              <w:rPr>
                <w:sz w:val="20"/>
                <w:szCs w:val="20"/>
              </w:rPr>
            </w:pPr>
            <w:ins w:id="835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87FFC2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0FA5BB6" w14:textId="77777777" w:rsidR="009837E3" w:rsidRDefault="009837E3" w:rsidP="00513A3F">
            <w:pPr>
              <w:rPr>
                <w:ins w:id="836" w:author="Feras Al-Basha" w:date="2020-11-19T19:43:00Z"/>
                <w:sz w:val="20"/>
                <w:szCs w:val="20"/>
              </w:rPr>
            </w:pPr>
            <w:ins w:id="837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6F9D1747" w14:textId="77777777" w:rsidR="009837E3" w:rsidRDefault="009837E3" w:rsidP="00513A3F">
            <w:pPr>
              <w:rPr>
                <w:ins w:id="838" w:author="Feras Al-Basha" w:date="2020-11-19T19:43:00Z"/>
                <w:sz w:val="20"/>
                <w:szCs w:val="20"/>
              </w:rPr>
            </w:pPr>
            <w:ins w:id="839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7892E78A" w14:textId="77777777" w:rsidR="009837E3" w:rsidRDefault="009837E3" w:rsidP="00513A3F">
            <w:pPr>
              <w:rPr>
                <w:ins w:id="840" w:author="Feras Al-Basha" w:date="2020-11-19T19:41:00Z"/>
                <w:sz w:val="20"/>
                <w:szCs w:val="20"/>
              </w:rPr>
            </w:pPr>
            <w:ins w:id="841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36C996F0" w14:textId="77777777" w:rsidR="009837E3" w:rsidRDefault="009837E3" w:rsidP="00513A3F">
            <w:pPr>
              <w:rPr>
                <w:sz w:val="20"/>
                <w:szCs w:val="20"/>
              </w:rPr>
            </w:pPr>
            <w:ins w:id="842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0BFB1417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7CB212C3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5686CDD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Fresh</w:t>
            </w:r>
          </w:p>
        </w:tc>
        <w:tc>
          <w:tcPr>
            <w:tcW w:w="2073" w:type="dxa"/>
          </w:tcPr>
          <w:p w14:paraId="0C933C2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categories, Shopping</w:t>
            </w:r>
          </w:p>
        </w:tc>
        <w:tc>
          <w:tcPr>
            <w:tcW w:w="1109" w:type="dxa"/>
          </w:tcPr>
          <w:p w14:paraId="07763FA4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843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E7429E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29786D0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9AD8F1B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3A3E5D78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0594976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Costco</w:t>
            </w:r>
          </w:p>
        </w:tc>
        <w:tc>
          <w:tcPr>
            <w:tcW w:w="2073" w:type="dxa"/>
          </w:tcPr>
          <w:p w14:paraId="3080A627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Grocery &amp; Food Retailers, Shopping</w:t>
            </w:r>
          </w:p>
        </w:tc>
        <w:tc>
          <w:tcPr>
            <w:tcW w:w="1109" w:type="dxa"/>
          </w:tcPr>
          <w:p w14:paraId="5273034E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 Company</w:t>
            </w:r>
          </w:p>
        </w:tc>
        <w:tc>
          <w:tcPr>
            <w:tcW w:w="1043" w:type="dxa"/>
          </w:tcPr>
          <w:p w14:paraId="215298B6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78B93BA1" w14:textId="77777777" w:rsidR="009837E3" w:rsidRDefault="009837E3" w:rsidP="00513A3F">
            <w:pPr>
              <w:rPr>
                <w:ins w:id="844" w:author="Feras Al-Basha" w:date="2020-11-19T19:43:00Z"/>
                <w:sz w:val="20"/>
                <w:szCs w:val="20"/>
              </w:rPr>
            </w:pPr>
            <w:ins w:id="845" w:author="Feras Al-Basha" w:date="2020-11-19T19:41:00Z">
              <w:r>
                <w:rPr>
                  <w:sz w:val="20"/>
                  <w:szCs w:val="20"/>
                </w:rPr>
                <w:t>USA</w:t>
              </w:r>
            </w:ins>
          </w:p>
          <w:p w14:paraId="7531948F" w14:textId="77777777" w:rsidR="009837E3" w:rsidRDefault="009837E3" w:rsidP="00513A3F">
            <w:pPr>
              <w:rPr>
                <w:ins w:id="846" w:author="Feras Al-Basha" w:date="2020-11-19T19:43:00Z"/>
                <w:sz w:val="20"/>
                <w:szCs w:val="20"/>
              </w:rPr>
            </w:pPr>
            <w:ins w:id="847" w:author="Feras Al-Basha" w:date="2020-11-19T19:43:00Z">
              <w:r>
                <w:rPr>
                  <w:sz w:val="20"/>
                  <w:szCs w:val="20"/>
                </w:rPr>
                <w:t>Ohio</w:t>
              </w:r>
            </w:ins>
          </w:p>
          <w:p w14:paraId="0A1D2292" w14:textId="77777777" w:rsidR="009837E3" w:rsidRDefault="009837E3" w:rsidP="00513A3F">
            <w:pPr>
              <w:rPr>
                <w:ins w:id="848" w:author="Feras Al-Basha" w:date="2020-11-19T19:41:00Z"/>
                <w:sz w:val="20"/>
                <w:szCs w:val="20"/>
              </w:rPr>
            </w:pPr>
            <w:ins w:id="849" w:author="Feras Al-Basha" w:date="2020-11-19T19:43:00Z">
              <w:r>
                <w:rPr>
                  <w:sz w:val="20"/>
                  <w:szCs w:val="20"/>
                </w:rPr>
                <w:t>Kentucky</w:t>
              </w:r>
            </w:ins>
          </w:p>
          <w:p w14:paraId="1AC3EED1" w14:textId="77777777" w:rsidR="009837E3" w:rsidRDefault="009837E3" w:rsidP="00513A3F">
            <w:pPr>
              <w:rPr>
                <w:sz w:val="20"/>
                <w:szCs w:val="20"/>
              </w:rPr>
            </w:pPr>
            <w:ins w:id="850" w:author="Feras Al-Basha" w:date="2020-11-19T19:41:00Z">
              <w:r>
                <w:rPr>
                  <w:sz w:val="20"/>
                  <w:szCs w:val="20"/>
                </w:rPr>
                <w:t>Texas</w:t>
              </w:r>
            </w:ins>
          </w:p>
        </w:tc>
      </w:tr>
      <w:tr w:rsidR="009837E3" w:rsidRPr="00135D2A" w14:paraId="5DDABCA2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4257EE14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425544FD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Corporation</w:t>
            </w:r>
          </w:p>
        </w:tc>
        <w:tc>
          <w:tcPr>
            <w:tcW w:w="2073" w:type="dxa"/>
          </w:tcPr>
          <w:p w14:paraId="5C4481F0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Grocery &amp; Food Retailers</w:t>
            </w:r>
          </w:p>
        </w:tc>
        <w:tc>
          <w:tcPr>
            <w:tcW w:w="1109" w:type="dxa"/>
          </w:tcPr>
          <w:p w14:paraId="4B39C0D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 Company</w:t>
            </w:r>
          </w:p>
        </w:tc>
        <w:tc>
          <w:tcPr>
            <w:tcW w:w="1043" w:type="dxa"/>
          </w:tcPr>
          <w:p w14:paraId="01A793C2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14DC2DE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6806FBB5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2B836889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6B4E0B1C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grocery</w:t>
            </w:r>
          </w:p>
        </w:tc>
        <w:tc>
          <w:tcPr>
            <w:tcW w:w="2073" w:type="dxa"/>
          </w:tcPr>
          <w:p w14:paraId="2C0D2BFB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</w:t>
            </w:r>
          </w:p>
        </w:tc>
        <w:tc>
          <w:tcPr>
            <w:tcW w:w="1109" w:type="dxa"/>
          </w:tcPr>
          <w:p w14:paraId="105D0AF0" w14:textId="77777777" w:rsidR="009837E3" w:rsidRDefault="009837E3" w:rsidP="00513A3F">
            <w:pPr>
              <w:rPr>
                <w:sz w:val="20"/>
                <w:szCs w:val="20"/>
              </w:rPr>
            </w:pPr>
            <w:ins w:id="851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5C7948F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33F20DC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  <w:tr w:rsidR="009837E3" w:rsidRPr="00135D2A" w14:paraId="5C958565" w14:textId="77777777" w:rsidTr="00513A3F">
        <w:trPr>
          <w:jc w:val="center"/>
        </w:trPr>
        <w:tc>
          <w:tcPr>
            <w:tcW w:w="2689" w:type="dxa"/>
            <w:gridSpan w:val="2"/>
            <w:vMerge/>
          </w:tcPr>
          <w:p w14:paraId="6EF330FB" w14:textId="77777777" w:rsidR="009837E3" w:rsidRDefault="009837E3" w:rsidP="00513A3F">
            <w:pPr>
              <w:jc w:val="center"/>
            </w:pPr>
          </w:p>
        </w:tc>
        <w:tc>
          <w:tcPr>
            <w:tcW w:w="1688" w:type="dxa"/>
          </w:tcPr>
          <w:p w14:paraId="02AB1269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Holiday shopping</w:t>
            </w:r>
          </w:p>
        </w:tc>
        <w:tc>
          <w:tcPr>
            <w:tcW w:w="2073" w:type="dxa"/>
          </w:tcPr>
          <w:p w14:paraId="77EDF81E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categories</w:t>
            </w:r>
          </w:p>
        </w:tc>
        <w:tc>
          <w:tcPr>
            <w:tcW w:w="1109" w:type="dxa"/>
          </w:tcPr>
          <w:p w14:paraId="7F549D05" w14:textId="77777777" w:rsidR="009837E3" w:rsidRPr="002869B4" w:rsidRDefault="009837E3" w:rsidP="00513A3F">
            <w:pPr>
              <w:rPr>
                <w:sz w:val="20"/>
                <w:szCs w:val="20"/>
              </w:rPr>
            </w:pPr>
            <w:ins w:id="852" w:author="Feras Al-Basha" w:date="2020-11-19T19:40:00Z">
              <w:r w:rsidRPr="002869B4">
                <w:rPr>
                  <w:sz w:val="20"/>
                  <w:szCs w:val="20"/>
                </w:rPr>
                <w:t>—</w:t>
              </w:r>
            </w:ins>
          </w:p>
        </w:tc>
        <w:tc>
          <w:tcPr>
            <w:tcW w:w="1043" w:type="dxa"/>
          </w:tcPr>
          <w:p w14:paraId="6C18BEFA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217" w:type="dxa"/>
          </w:tcPr>
          <w:p w14:paraId="0C6367E5" w14:textId="77777777" w:rsidR="009837E3" w:rsidRDefault="009837E3" w:rsidP="00513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</w:tbl>
    <w:p w14:paraId="0632E7B6" w14:textId="6DF36D6D" w:rsidR="00CC3DAD" w:rsidRDefault="00CC3DAD" w:rsidP="009837E3"/>
    <w:sectPr w:rsidR="00CC3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as Al-Basha">
    <w15:presenceInfo w15:providerId="Windows Live" w15:userId="6e75828663fbf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E3"/>
    <w:rsid w:val="009837E3"/>
    <w:rsid w:val="00C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00709"/>
  <w15:chartTrackingRefBased/>
  <w15:docId w15:val="{F5601A92-07B5-49C6-B1FC-8605D6A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9837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3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Al-Basha</dc:creator>
  <cp:keywords/>
  <dc:description/>
  <cp:lastModifiedBy>Feras Al-Basha</cp:lastModifiedBy>
  <cp:revision>1</cp:revision>
  <dcterms:created xsi:type="dcterms:W3CDTF">2020-11-20T18:44:00Z</dcterms:created>
  <dcterms:modified xsi:type="dcterms:W3CDTF">2020-11-20T18:47:00Z</dcterms:modified>
</cp:coreProperties>
</file>